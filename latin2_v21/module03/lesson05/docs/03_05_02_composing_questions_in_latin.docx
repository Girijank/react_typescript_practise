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58E0" w14:textId="3ECB6D45" w:rsidR="00AD0C49" w:rsidRDefault="00AD0C49" w:rsidP="00C646A6">
      <w:pPr>
        <w:rPr>
          <w:b/>
          <w:bCs/>
          <w:sz w:val="28"/>
          <w:szCs w:val="28"/>
        </w:rPr>
      </w:pPr>
      <w:r w:rsidRPr="00AD0C49">
        <w:rPr>
          <w:b/>
          <w:bCs/>
          <w:sz w:val="28"/>
          <w:szCs w:val="28"/>
        </w:rPr>
        <w:t>Composing Questions in Latin</w:t>
      </w:r>
    </w:p>
    <w:p w14:paraId="5420216C" w14:textId="2AA93415" w:rsidR="00AD0C49" w:rsidRPr="000131AC" w:rsidRDefault="005E4CF4" w:rsidP="005E4CF4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Follow these steps to guide your Latin question composition:</w:t>
      </w:r>
    </w:p>
    <w:p w14:paraId="6FAF13A2" w14:textId="1B88F83B" w:rsidR="00AD0C49" w:rsidRPr="005E4CF4" w:rsidRDefault="00AD0C49" w:rsidP="005E4C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E4CF4">
        <w:rPr>
          <w:rFonts w:ascii="Arial" w:eastAsia="Times New Roman" w:hAnsi="Arial" w:cs="Arial"/>
          <w:color w:val="333333"/>
          <w:sz w:val="20"/>
          <w:szCs w:val="20"/>
        </w:rPr>
        <w:t>Write the sentence in English first, using simple grammar.</w:t>
      </w:r>
    </w:p>
    <w:p w14:paraId="2A91212B" w14:textId="1462C423" w:rsidR="00AD0C49" w:rsidRDefault="00AD0C49" w:rsidP="005E4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Follow the instructions according to which question word you are using</w:t>
      </w:r>
      <w:r w:rsidR="007A72A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BBD6819" w14:textId="77777777" w:rsidR="00AD0C49" w:rsidRPr="004A5D01" w:rsidRDefault="00AD0C49" w:rsidP="00AD0C49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4A5D01">
        <w:rPr>
          <w:rFonts w:ascii="Calibri" w:eastAsia="Times New Roman" w:hAnsi="Calibri" w:cs="Calibri"/>
          <w:b/>
          <w:bCs/>
          <w:u w:val="single"/>
        </w:rPr>
        <w:t>The Enclitic – ne: </w:t>
      </w:r>
      <w:r w:rsidRPr="004A5D01">
        <w:rPr>
          <w:rFonts w:ascii="Calibri" w:eastAsia="Times New Roman" w:hAnsi="Calibri" w:cs="Calibri"/>
          <w:b/>
          <w:bCs/>
        </w:rPr>
        <w:t> </w:t>
      </w:r>
    </w:p>
    <w:p w14:paraId="7C4F3E9A" w14:textId="40E379E7" w:rsidR="00AD0C49" w:rsidRPr="00286979" w:rsidRDefault="00AD0C49" w:rsidP="00AD0C4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 xml:space="preserve">When -ne is attached to a word, it </w:t>
      </w:r>
      <w:r w:rsidR="003137B0">
        <w:rPr>
          <w:rFonts w:ascii="Calibri" w:eastAsia="Times New Roman" w:hAnsi="Calibri" w:cs="Calibri"/>
        </w:rPr>
        <w:t>turns the statement into a yes-no question</w:t>
      </w:r>
      <w:ins w:id="0" w:author="PerezVelasco, Britanny" w:date="2021-05-06T07:06:00Z">
        <w:r w:rsidR="0084086D">
          <w:rPr>
            <w:rFonts w:ascii="Calibri" w:eastAsia="Times New Roman" w:hAnsi="Calibri" w:cs="Calibri"/>
          </w:rPr>
          <w:t xml:space="preserve">. </w:t>
        </w:r>
      </w:ins>
      <w:r w:rsidR="009E2B12">
        <w:rPr>
          <w:rFonts w:ascii="Calibri" w:eastAsia="Times New Roman" w:hAnsi="Calibri" w:cs="Calibri"/>
        </w:rPr>
        <w:t>Note how the examples below are translated. There isn’t a direct way to translate a “ne” question from Latin into English</w:t>
      </w:r>
      <w:r w:rsidR="003137B0">
        <w:rPr>
          <w:rFonts w:ascii="Calibri" w:eastAsia="Times New Roman" w:hAnsi="Calibri" w:cs="Calibri"/>
        </w:rPr>
        <w:br/>
      </w:r>
      <w:r w:rsidR="003137B0">
        <w:rPr>
          <w:rFonts w:ascii="Calibri" w:eastAsia="Times New Roman" w:hAnsi="Calibri" w:cs="Calibri"/>
        </w:rPr>
        <w:br/>
        <w:t>E</w:t>
      </w:r>
      <w:r w:rsidR="007A72AE">
        <w:rPr>
          <w:rFonts w:ascii="Calibri" w:eastAsia="Times New Roman" w:hAnsi="Calibri" w:cs="Calibri"/>
        </w:rPr>
        <w:t>xamples</w:t>
      </w:r>
      <w:r w:rsidR="003137B0">
        <w:rPr>
          <w:rFonts w:ascii="Calibri" w:eastAsia="Times New Roman" w:hAnsi="Calibri" w:cs="Calibri"/>
        </w:rPr>
        <w:t>:</w:t>
      </w:r>
      <w:r w:rsidR="003137B0">
        <w:rPr>
          <w:rFonts w:ascii="Calibri" w:eastAsia="Times New Roman" w:hAnsi="Calibri" w:cs="Calibri"/>
        </w:rPr>
        <w:br/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Vidisti</w:t>
      </w:r>
      <w:r w:rsidR="003137B0" w:rsidRPr="00051733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illam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avem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>?</w:t>
      </w:r>
      <w:r w:rsidR="003137B0">
        <w:rPr>
          <w:rFonts w:ascii="Calibri" w:eastAsia="Times New Roman" w:hAnsi="Calibri" w:cs="Calibri"/>
        </w:rPr>
        <w:t xml:space="preserve">   Did you see that bird?</w:t>
      </w:r>
      <w:r w:rsidR="003137B0">
        <w:rPr>
          <w:rFonts w:ascii="Calibri" w:eastAsia="Times New Roman" w:hAnsi="Calibri" w:cs="Calibri"/>
        </w:rPr>
        <w:br/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Pugnabit</w:t>
      </w:r>
      <w:r w:rsidR="003137B0" w:rsidRPr="00051733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vir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in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Romanos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>?</w:t>
      </w:r>
      <w:r w:rsidR="003137B0">
        <w:rPr>
          <w:rFonts w:ascii="Calibri" w:eastAsia="Times New Roman" w:hAnsi="Calibri" w:cs="Calibri"/>
        </w:rPr>
        <w:t xml:space="preserve">    Will the man fight against the Romans?</w:t>
      </w:r>
      <w:r w:rsidR="003137B0">
        <w:rPr>
          <w:rFonts w:ascii="Calibri" w:eastAsia="Times New Roman" w:hAnsi="Calibri" w:cs="Calibri"/>
        </w:rPr>
        <w:br/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Audiunt</w:t>
      </w:r>
      <w:r w:rsidR="003137B0" w:rsidRPr="00051733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3137B0" w:rsidRPr="007A72AE">
        <w:rPr>
          <w:rFonts w:ascii="Calibri" w:eastAsia="Times New Roman" w:hAnsi="Calibri" w:cs="Calibri"/>
          <w:i/>
          <w:iCs/>
        </w:rPr>
        <w:t>magistram</w:t>
      </w:r>
      <w:proofErr w:type="spellEnd"/>
      <w:r w:rsidR="003137B0" w:rsidRPr="007A72AE">
        <w:rPr>
          <w:rFonts w:ascii="Calibri" w:eastAsia="Times New Roman" w:hAnsi="Calibri" w:cs="Calibri"/>
          <w:i/>
          <w:iCs/>
        </w:rPr>
        <w:t>?</w:t>
      </w:r>
      <w:r w:rsidR="003137B0">
        <w:rPr>
          <w:rFonts w:ascii="Calibri" w:eastAsia="Times New Roman" w:hAnsi="Calibri" w:cs="Calibri"/>
        </w:rPr>
        <w:t xml:space="preserve">   Are they listening to the teacher?</w:t>
      </w:r>
    </w:p>
    <w:p w14:paraId="17A6F46E" w14:textId="3D0FE721" w:rsidR="00AD0C49" w:rsidRDefault="00AD0C49" w:rsidP="00AD0C49">
      <w:pPr>
        <w:rPr>
          <w:b/>
          <w:bCs/>
        </w:rPr>
      </w:pPr>
      <w:r>
        <w:rPr>
          <w:b/>
          <w:bCs/>
        </w:rPr>
        <w:t>How to compose in Latin?</w:t>
      </w:r>
    </w:p>
    <w:p w14:paraId="10A163F1" w14:textId="28FBE0B7" w:rsidR="00AD0C49" w:rsidRDefault="00AD0C49" w:rsidP="00AD0C49">
      <w:pPr>
        <w:pStyle w:val="ListParagraph"/>
        <w:numPr>
          <w:ilvl w:val="0"/>
          <w:numId w:val="1"/>
        </w:numPr>
      </w:pPr>
      <w:r>
        <w:t>Make the question a sentence first.</w:t>
      </w:r>
    </w:p>
    <w:p w14:paraId="045E48DC" w14:textId="59C19FA4" w:rsidR="00AD0C49" w:rsidRDefault="00AD0C49" w:rsidP="00AD0C49">
      <w:pPr>
        <w:ind w:left="720"/>
        <w:textAlignment w:val="baseline"/>
        <w:rPr>
          <w:rFonts w:ascii="Calibri" w:eastAsia="Times New Roman" w:hAnsi="Calibri" w:cs="Calibri"/>
        </w:rPr>
      </w:pPr>
      <w:r>
        <w:t xml:space="preserve">Example: </w:t>
      </w:r>
      <w:r w:rsidR="0084086D">
        <w:t>"</w:t>
      </w:r>
      <w:r w:rsidR="005A0A44">
        <w:t>Does the man love</w:t>
      </w:r>
      <w:r w:rsidRPr="00286979">
        <w:rPr>
          <w:rFonts w:ascii="Calibri" w:eastAsia="Times New Roman" w:hAnsi="Calibri" w:cs="Calibri"/>
        </w:rPr>
        <w:t xml:space="preserve"> the woman</w:t>
      </w:r>
      <w:r>
        <w:rPr>
          <w:rFonts w:ascii="Calibri" w:eastAsia="Times New Roman" w:hAnsi="Calibri" w:cs="Calibri"/>
        </w:rPr>
        <w:t>?</w:t>
      </w:r>
      <w:r w:rsidR="0084086D">
        <w:rPr>
          <w:rFonts w:ascii="Calibri" w:eastAsia="Times New Roman" w:hAnsi="Calibri" w:cs="Calibri"/>
        </w:rPr>
        <w:t>" becomes</w:t>
      </w:r>
      <w:r w:rsidRPr="00286979">
        <w:rPr>
          <w:rFonts w:ascii="Calibri" w:eastAsia="Times New Roman" w:hAnsi="Calibri" w:cs="Calibri"/>
        </w:rPr>
        <w:t> </w:t>
      </w:r>
      <w:r w:rsidR="0084086D">
        <w:rPr>
          <w:rFonts w:ascii="Calibri" w:eastAsia="Times New Roman" w:hAnsi="Calibri" w:cs="Calibri"/>
        </w:rPr>
        <w:t>"</w:t>
      </w:r>
      <w:r>
        <w:rPr>
          <w:rFonts w:ascii="Calibri" w:eastAsia="Times New Roman" w:hAnsi="Calibri" w:cs="Calibri"/>
        </w:rPr>
        <w:t xml:space="preserve">The man </w:t>
      </w:r>
      <w:r w:rsidR="005A0A44">
        <w:rPr>
          <w:rFonts w:ascii="Calibri" w:eastAsia="Times New Roman" w:hAnsi="Calibri" w:cs="Calibri"/>
        </w:rPr>
        <w:t xml:space="preserve">does love </w:t>
      </w:r>
      <w:r>
        <w:rPr>
          <w:rFonts w:ascii="Calibri" w:eastAsia="Times New Roman" w:hAnsi="Calibri" w:cs="Calibri"/>
        </w:rPr>
        <w:t>the woman.</w:t>
      </w:r>
      <w:r w:rsidR="0084086D">
        <w:rPr>
          <w:rFonts w:ascii="Calibri" w:eastAsia="Times New Roman" w:hAnsi="Calibri" w:cs="Calibri"/>
        </w:rPr>
        <w:t>"</w:t>
      </w:r>
      <w:r>
        <w:rPr>
          <w:rFonts w:ascii="Calibri" w:eastAsia="Times New Roman" w:hAnsi="Calibri" w:cs="Calibri"/>
        </w:rPr>
        <w:t xml:space="preserve"> </w:t>
      </w:r>
    </w:p>
    <w:p w14:paraId="42663D94" w14:textId="77777777" w:rsidR="00AD0C49" w:rsidRDefault="00AD0C49" w:rsidP="00AD0C49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Follow your normal “composing a Latin sentence” rules. </w:t>
      </w:r>
    </w:p>
    <w:p w14:paraId="078FB667" w14:textId="52FCCECB" w:rsidR="00AD0C49" w:rsidRPr="00AD0C49" w:rsidRDefault="00AD0C49" w:rsidP="00AD0C49">
      <w:pPr>
        <w:pStyle w:val="ListParagraph"/>
        <w:numPr>
          <w:ilvl w:val="1"/>
          <w:numId w:val="1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Example: The man </w:t>
      </w:r>
      <w:r w:rsidR="005A0A44">
        <w:rPr>
          <w:rFonts w:ascii="Calibri" w:eastAsia="Times New Roman" w:hAnsi="Calibri" w:cs="Calibri"/>
        </w:rPr>
        <w:t xml:space="preserve">does love </w:t>
      </w:r>
      <w:r>
        <w:rPr>
          <w:rFonts w:ascii="Calibri" w:eastAsia="Times New Roman" w:hAnsi="Calibri" w:cs="Calibri"/>
        </w:rPr>
        <w:t xml:space="preserve">the woman = </w:t>
      </w:r>
      <w:proofErr w:type="spellStart"/>
      <w:r w:rsidRPr="00AD0C49">
        <w:rPr>
          <w:rFonts w:ascii="Calibri" w:eastAsia="Times New Roman" w:hAnsi="Calibri" w:cs="Calibri"/>
        </w:rPr>
        <w:t>Vir</w:t>
      </w:r>
      <w:proofErr w:type="spellEnd"/>
      <w:r w:rsidRPr="00AD0C49">
        <w:rPr>
          <w:rFonts w:ascii="Calibri" w:eastAsia="Times New Roman" w:hAnsi="Calibri" w:cs="Calibri"/>
        </w:rPr>
        <w:t> feminam </w:t>
      </w:r>
      <w:proofErr w:type="spellStart"/>
      <w:r w:rsidRPr="00AD0C49">
        <w:rPr>
          <w:rFonts w:ascii="Calibri" w:eastAsia="Times New Roman" w:hAnsi="Calibri" w:cs="Calibri"/>
        </w:rPr>
        <w:t>amat</w:t>
      </w:r>
      <w:proofErr w:type="spellEnd"/>
      <w:r w:rsidRPr="00AD0C49">
        <w:rPr>
          <w:rFonts w:ascii="Calibri" w:eastAsia="Times New Roman" w:hAnsi="Calibri" w:cs="Calibri"/>
        </w:rPr>
        <w:t>. </w:t>
      </w:r>
    </w:p>
    <w:p w14:paraId="2334AF9B" w14:textId="3CF8B4C7" w:rsidR="005A0A44" w:rsidRDefault="005A0A44" w:rsidP="00AD0C49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Now, attach the enclitic -ne to the verb in the sentence and </w:t>
      </w:r>
      <w:r w:rsidR="003137B0">
        <w:rPr>
          <w:rFonts w:ascii="Calibri" w:eastAsia="Times New Roman" w:hAnsi="Calibri" w:cs="Calibri"/>
        </w:rPr>
        <w:t xml:space="preserve">make </w:t>
      </w:r>
      <w:r>
        <w:rPr>
          <w:rFonts w:ascii="Calibri" w:eastAsia="Times New Roman" w:hAnsi="Calibri" w:cs="Calibri"/>
        </w:rPr>
        <w:t>the verb the first word in the sentence</w:t>
      </w:r>
      <w:r w:rsidR="003137B0">
        <w:rPr>
          <w:rFonts w:ascii="Calibri" w:eastAsia="Times New Roman" w:hAnsi="Calibri" w:cs="Calibri"/>
        </w:rPr>
        <w:t>:</w:t>
      </w:r>
    </w:p>
    <w:p w14:paraId="2F552F36" w14:textId="4D1CC05E" w:rsidR="00AD0C49" w:rsidRDefault="005A0A44" w:rsidP="005A0A44">
      <w:pPr>
        <w:pStyle w:val="ListParagraph"/>
        <w:numPr>
          <w:ilvl w:val="1"/>
          <w:numId w:val="1"/>
        </w:numPr>
        <w:textAlignment w:val="baseline"/>
        <w:rPr>
          <w:rFonts w:ascii="Calibri" w:eastAsia="Times New Roman" w:hAnsi="Calibri" w:cs="Calibri"/>
        </w:rPr>
      </w:pPr>
      <w:proofErr w:type="spellStart"/>
      <w:r w:rsidRPr="00AD0C49">
        <w:rPr>
          <w:rFonts w:ascii="Calibri" w:eastAsia="Times New Roman" w:hAnsi="Calibri" w:cs="Calibri"/>
        </w:rPr>
        <w:t>Vir</w:t>
      </w:r>
      <w:proofErr w:type="spellEnd"/>
      <w:r w:rsidRPr="00AD0C49">
        <w:rPr>
          <w:rFonts w:ascii="Calibri" w:eastAsia="Times New Roman" w:hAnsi="Calibri" w:cs="Calibri"/>
        </w:rPr>
        <w:t> feminam </w:t>
      </w:r>
      <w:proofErr w:type="spellStart"/>
      <w:r w:rsidRPr="00AD0C49">
        <w:rPr>
          <w:rFonts w:ascii="Calibri" w:eastAsia="Times New Roman" w:hAnsi="Calibri" w:cs="Calibri"/>
        </w:rPr>
        <w:t>amat</w:t>
      </w:r>
      <w:proofErr w:type="spellEnd"/>
      <w:r w:rsidRPr="00AD0C49">
        <w:rPr>
          <w:rFonts w:ascii="Calibri" w:eastAsia="Times New Roman" w:hAnsi="Calibri" w:cs="Calibri"/>
        </w:rPr>
        <w:t>. </w:t>
      </w:r>
      <w:r>
        <w:rPr>
          <w:rFonts w:ascii="Calibri" w:eastAsia="Times New Roman" w:hAnsi="Calibri" w:cs="Calibri"/>
        </w:rPr>
        <w:t xml:space="preserve">= </w:t>
      </w:r>
      <w:proofErr w:type="spellStart"/>
      <w:r w:rsidR="00AD0C49" w:rsidRPr="00AD0C49">
        <w:rPr>
          <w:rFonts w:ascii="Calibri" w:eastAsia="Times New Roman" w:hAnsi="Calibri" w:cs="Calibri"/>
        </w:rPr>
        <w:t>Amat</w:t>
      </w:r>
      <w:r w:rsidR="00AD0C49" w:rsidRPr="00AD0C49">
        <w:rPr>
          <w:rFonts w:ascii="Calibri" w:eastAsia="Times New Roman" w:hAnsi="Calibri" w:cs="Calibri"/>
          <w:b/>
          <w:bCs/>
        </w:rPr>
        <w:t>ne</w:t>
      </w:r>
      <w:proofErr w:type="spellEnd"/>
      <w:r w:rsidR="00AD0C49" w:rsidRPr="00AD0C49">
        <w:rPr>
          <w:rFonts w:ascii="Calibri" w:eastAsia="Times New Roman" w:hAnsi="Calibri" w:cs="Calibri"/>
        </w:rPr>
        <w:t xml:space="preserve"> </w:t>
      </w:r>
      <w:proofErr w:type="spellStart"/>
      <w:r w:rsidR="00AD0C49" w:rsidRPr="00AD0C49">
        <w:rPr>
          <w:rFonts w:ascii="Calibri" w:eastAsia="Times New Roman" w:hAnsi="Calibri" w:cs="Calibri"/>
        </w:rPr>
        <w:t>vir</w:t>
      </w:r>
      <w:proofErr w:type="spellEnd"/>
      <w:r w:rsidR="00AD0C49" w:rsidRPr="00AD0C49">
        <w:rPr>
          <w:rFonts w:ascii="Calibri" w:eastAsia="Times New Roman" w:hAnsi="Calibri" w:cs="Calibri"/>
        </w:rPr>
        <w:t xml:space="preserve"> feminam?  </w:t>
      </w:r>
      <w:r>
        <w:rPr>
          <w:rFonts w:ascii="Calibri" w:eastAsia="Times New Roman" w:hAnsi="Calibri" w:cs="Calibri"/>
        </w:rPr>
        <w:t>= The man does love</w:t>
      </w:r>
      <w:r w:rsidR="00AD0C49" w:rsidRPr="00AD0C49">
        <w:rPr>
          <w:rFonts w:ascii="Calibri" w:eastAsia="Times New Roman" w:hAnsi="Calibri" w:cs="Calibri"/>
        </w:rPr>
        <w:t xml:space="preserve"> the </w:t>
      </w:r>
      <w:proofErr w:type="gramStart"/>
      <w:r w:rsidR="00AD0C49" w:rsidRPr="00AD0C49">
        <w:rPr>
          <w:rFonts w:ascii="Calibri" w:eastAsia="Times New Roman" w:hAnsi="Calibri" w:cs="Calibri"/>
        </w:rPr>
        <w:t>woman?</w:t>
      </w:r>
      <w:proofErr w:type="gramEnd"/>
      <w:r w:rsidR="00AD0C49" w:rsidRPr="00AD0C49">
        <w:rPr>
          <w:rFonts w:ascii="Calibri" w:eastAsia="Times New Roman" w:hAnsi="Calibri" w:cs="Calibri"/>
        </w:rPr>
        <w:t> </w:t>
      </w:r>
    </w:p>
    <w:p w14:paraId="630CAEA3" w14:textId="2F527A1C" w:rsidR="005A0A44" w:rsidRDefault="005A0A44" w:rsidP="005A0A44">
      <w:pPr>
        <w:textAlignment w:val="baseline"/>
        <w:rPr>
          <w:rFonts w:ascii="Calibri" w:eastAsia="Times New Roman" w:hAnsi="Calibri" w:cs="Calibri"/>
        </w:rPr>
      </w:pPr>
    </w:p>
    <w:p w14:paraId="1EA5D281" w14:textId="46196E8F" w:rsidR="009D0A2B" w:rsidRPr="004A5D01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u w:val="single"/>
        </w:rPr>
      </w:pPr>
      <w:r w:rsidRPr="004A5D01">
        <w:rPr>
          <w:rFonts w:ascii="Calibri" w:eastAsia="Times New Roman" w:hAnsi="Calibri" w:cs="Calibri"/>
          <w:b/>
          <w:bCs/>
          <w:u w:val="single"/>
        </w:rPr>
        <w:t>"Num" </w:t>
      </w:r>
    </w:p>
    <w:p w14:paraId="6DEDAA7E" w14:textId="4DFCC0FD" w:rsidR="003137B0" w:rsidRDefault="00865F2E" w:rsidP="003137B0">
      <w:pPr>
        <w:pStyle w:val="ListParagraph"/>
        <w:shd w:val="clear" w:color="auto" w:fill="FFFFFF"/>
        <w:textAlignment w:val="baseline"/>
        <w:rPr>
          <w:rFonts w:ascii="Calibri" w:eastAsia="Times New Roman" w:hAnsi="Calibri" w:cs="Calibri"/>
        </w:rPr>
      </w:pPr>
      <w:bookmarkStart w:id="1" w:name="_Hlk70007294"/>
      <w:r w:rsidRPr="00865F2E">
        <w:rPr>
          <w:rFonts w:ascii="Calibri" w:eastAsia="Times New Roman" w:hAnsi="Calibri" w:cs="Calibri"/>
        </w:rPr>
        <w:t>When a Latin sentence begins with the word “num,”</w:t>
      </w:r>
      <w:r>
        <w:rPr>
          <w:rFonts w:ascii="Calibri" w:eastAsia="Times New Roman" w:hAnsi="Calibri" w:cs="Calibri"/>
        </w:rPr>
        <w:t xml:space="preserve"> </w:t>
      </w:r>
      <w:r w:rsidRPr="00865F2E">
        <w:rPr>
          <w:rFonts w:ascii="Calibri" w:eastAsia="Times New Roman" w:hAnsi="Calibri" w:cs="Calibri"/>
        </w:rPr>
        <w:t xml:space="preserve">it creates a question that expect a negative (no) answer. Note how the examples below are </w:t>
      </w:r>
      <w:proofErr w:type="spellStart"/>
      <w:r w:rsidRPr="00865F2E">
        <w:rPr>
          <w:rFonts w:ascii="Calibri" w:eastAsia="Times New Roman" w:hAnsi="Calibri" w:cs="Calibri"/>
        </w:rPr>
        <w:t>translated.</w:t>
      </w:r>
      <w:r>
        <w:rPr>
          <w:rFonts w:ascii="Calibri" w:eastAsia="Times New Roman" w:hAnsi="Calibri" w:cs="Calibri"/>
        </w:rPr>
        <w:t xml:space="preserve"> </w:t>
      </w:r>
      <w:r w:rsidR="009E2B12">
        <w:rPr>
          <w:rFonts w:ascii="Calibri" w:eastAsia="Times New Roman" w:hAnsi="Calibri" w:cs="Calibri"/>
        </w:rPr>
        <w:t>Ther</w:t>
      </w:r>
      <w:proofErr w:type="spellEnd"/>
      <w:r w:rsidR="009E2B12">
        <w:rPr>
          <w:rFonts w:ascii="Calibri" w:eastAsia="Times New Roman" w:hAnsi="Calibri" w:cs="Calibri"/>
        </w:rPr>
        <w:t>e isn’t a direct way to translate a “num” question from Latin into English….</w:t>
      </w:r>
    </w:p>
    <w:p w14:paraId="028F384C" w14:textId="4B6F6EDC" w:rsidR="003137B0" w:rsidRDefault="003137B0" w:rsidP="003137B0">
      <w:pPr>
        <w:pStyle w:val="ListParagraph"/>
        <w:shd w:val="clear" w:color="auto" w:fill="FFFFFF"/>
        <w:textAlignment w:val="baseline"/>
        <w:rPr>
          <w:rFonts w:ascii="Calibri" w:eastAsia="Times New Roman" w:hAnsi="Calibri" w:cs="Calibri"/>
        </w:rPr>
      </w:pPr>
    </w:p>
    <w:p w14:paraId="0CFCD10F" w14:textId="738C2D55" w:rsidR="003137B0" w:rsidRPr="0084086D" w:rsidRDefault="003137B0" w:rsidP="0084086D">
      <w:pPr>
        <w:pStyle w:val="ListParagraph"/>
        <w:shd w:val="clear" w:color="auto" w:fill="FFFFFF"/>
        <w:ind w:left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</w:t>
      </w:r>
      <w:r w:rsidR="007A72AE">
        <w:rPr>
          <w:rFonts w:ascii="Calibri" w:eastAsia="Times New Roman" w:hAnsi="Calibri" w:cs="Calibri"/>
        </w:rPr>
        <w:t>xamples</w:t>
      </w:r>
      <w:r>
        <w:rPr>
          <w:rFonts w:ascii="Calibri" w:eastAsia="Times New Roman" w:hAnsi="Calibri" w:cs="Calibri"/>
        </w:rPr>
        <w:t>:</w:t>
      </w:r>
      <w:r>
        <w:rPr>
          <w:rFonts w:ascii="Calibri" w:eastAsia="Times New Roman" w:hAnsi="Calibri" w:cs="Calibri"/>
        </w:rPr>
        <w:br/>
      </w:r>
      <w:bookmarkEnd w:id="1"/>
      <w:r w:rsidRPr="007A72AE">
        <w:rPr>
          <w:rFonts w:ascii="Calibri" w:eastAsia="Times New Roman" w:hAnsi="Calibri" w:cs="Calibri"/>
          <w:b/>
          <w:bCs/>
          <w:i/>
          <w:iCs/>
        </w:rPr>
        <w:t>Num</w:t>
      </w:r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pugnabis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in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Romanos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>?</w:t>
      </w:r>
      <w:r w:rsidR="009E2B12">
        <w:rPr>
          <w:rFonts w:ascii="Calibri" w:eastAsia="Times New Roman" w:hAnsi="Calibri" w:cs="Calibri"/>
        </w:rPr>
        <w:t xml:space="preserve">  You will </w:t>
      </w:r>
      <w:r w:rsidR="009E2B12" w:rsidRPr="0084086D">
        <w:rPr>
          <w:rFonts w:ascii="Calibri" w:eastAsia="Times New Roman" w:hAnsi="Calibri" w:cs="Calibri"/>
          <w:b/>
          <w:bCs/>
        </w:rPr>
        <w:t>not</w:t>
      </w:r>
      <w:r w:rsidR="009E2B12">
        <w:rPr>
          <w:rFonts w:ascii="Calibri" w:eastAsia="Times New Roman" w:hAnsi="Calibri" w:cs="Calibri"/>
        </w:rPr>
        <w:t xml:space="preserve"> fight against the Romans, </w:t>
      </w:r>
      <w:r w:rsidR="009E2B12" w:rsidRPr="0084086D">
        <w:rPr>
          <w:rFonts w:ascii="Calibri" w:eastAsia="Times New Roman" w:hAnsi="Calibri" w:cs="Calibri"/>
          <w:b/>
          <w:bCs/>
        </w:rPr>
        <w:t>will you?</w:t>
      </w:r>
      <w:r w:rsidR="009E2B12">
        <w:rPr>
          <w:rFonts w:ascii="Calibri" w:eastAsia="Times New Roman" w:hAnsi="Calibri" w:cs="Calibri"/>
        </w:rPr>
        <w:br/>
      </w:r>
      <w:r w:rsidR="009E2B12" w:rsidRPr="007A72AE">
        <w:rPr>
          <w:rFonts w:ascii="Calibri" w:eastAsia="Times New Roman" w:hAnsi="Calibri" w:cs="Calibri"/>
          <w:b/>
          <w:bCs/>
          <w:i/>
          <w:iCs/>
        </w:rPr>
        <w:t>Num</w:t>
      </w:r>
      <w:r w:rsidR="009E2B12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vir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fugivit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ab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oppido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>?</w:t>
      </w:r>
      <w:r w:rsidR="009E2B12">
        <w:rPr>
          <w:rFonts w:ascii="Calibri" w:eastAsia="Times New Roman" w:hAnsi="Calibri" w:cs="Calibri"/>
        </w:rPr>
        <w:t xml:space="preserve">  The man did </w:t>
      </w:r>
      <w:r w:rsidR="009E2B12" w:rsidRPr="0084086D">
        <w:rPr>
          <w:rFonts w:ascii="Calibri" w:eastAsia="Times New Roman" w:hAnsi="Calibri" w:cs="Calibri"/>
          <w:b/>
          <w:bCs/>
        </w:rPr>
        <w:t>not</w:t>
      </w:r>
      <w:r w:rsidR="009E2B12">
        <w:rPr>
          <w:rFonts w:ascii="Calibri" w:eastAsia="Times New Roman" w:hAnsi="Calibri" w:cs="Calibri"/>
        </w:rPr>
        <w:t xml:space="preserve"> flee from the down, </w:t>
      </w:r>
      <w:r w:rsidR="009E2B12" w:rsidRPr="0084086D">
        <w:rPr>
          <w:rFonts w:ascii="Calibri" w:eastAsia="Times New Roman" w:hAnsi="Calibri" w:cs="Calibri"/>
          <w:b/>
          <w:bCs/>
        </w:rPr>
        <w:t>did he?</w:t>
      </w:r>
      <w:r w:rsidR="009E2B12">
        <w:rPr>
          <w:rFonts w:ascii="Calibri" w:eastAsia="Times New Roman" w:hAnsi="Calibri" w:cs="Calibri"/>
        </w:rPr>
        <w:br/>
      </w:r>
      <w:r w:rsidR="009E2B12" w:rsidRPr="007A72AE">
        <w:rPr>
          <w:rFonts w:ascii="Calibri" w:eastAsia="Times New Roman" w:hAnsi="Calibri" w:cs="Calibri"/>
          <w:b/>
          <w:bCs/>
          <w:i/>
          <w:iCs/>
        </w:rPr>
        <w:t>Num</w:t>
      </w:r>
      <w:r w:rsidR="009E2B12"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laudamus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 xml:space="preserve"> does </w:t>
      </w:r>
      <w:proofErr w:type="spellStart"/>
      <w:r w:rsidR="009E2B12" w:rsidRPr="007A72AE">
        <w:rPr>
          <w:rFonts w:ascii="Calibri" w:eastAsia="Times New Roman" w:hAnsi="Calibri" w:cs="Calibri"/>
          <w:i/>
          <w:iCs/>
        </w:rPr>
        <w:t>inimicorum</w:t>
      </w:r>
      <w:proofErr w:type="spellEnd"/>
      <w:r w:rsidR="009E2B12" w:rsidRPr="007A72AE">
        <w:rPr>
          <w:rFonts w:ascii="Calibri" w:eastAsia="Times New Roman" w:hAnsi="Calibri" w:cs="Calibri"/>
          <w:i/>
          <w:iCs/>
        </w:rPr>
        <w:t>?</w:t>
      </w:r>
      <w:r w:rsidR="009E2B12">
        <w:rPr>
          <w:rFonts w:ascii="Calibri" w:eastAsia="Times New Roman" w:hAnsi="Calibri" w:cs="Calibri"/>
        </w:rPr>
        <w:t xml:space="preserve">  We do </w:t>
      </w:r>
      <w:r w:rsidR="009E2B12" w:rsidRPr="0084086D">
        <w:rPr>
          <w:rFonts w:ascii="Calibri" w:eastAsia="Times New Roman" w:hAnsi="Calibri" w:cs="Calibri"/>
          <w:b/>
          <w:bCs/>
        </w:rPr>
        <w:t>not</w:t>
      </w:r>
      <w:r w:rsidR="009E2B12">
        <w:rPr>
          <w:rFonts w:ascii="Calibri" w:eastAsia="Times New Roman" w:hAnsi="Calibri" w:cs="Calibri"/>
        </w:rPr>
        <w:t xml:space="preserve"> praise the gods of our enemies, </w:t>
      </w:r>
      <w:r w:rsidR="009E2B12" w:rsidRPr="0084086D">
        <w:rPr>
          <w:rFonts w:ascii="Calibri" w:eastAsia="Times New Roman" w:hAnsi="Calibri" w:cs="Calibri"/>
          <w:b/>
          <w:bCs/>
        </w:rPr>
        <w:t>do we?</w:t>
      </w:r>
    </w:p>
    <w:p w14:paraId="05C16846" w14:textId="5FFEF336" w:rsidR="009D0A2B" w:rsidRDefault="009D0A2B" w:rsidP="009D0A2B">
      <w:pPr>
        <w:rPr>
          <w:b/>
          <w:bCs/>
        </w:rPr>
      </w:pPr>
      <w:r w:rsidRPr="009D0A2B">
        <w:rPr>
          <w:b/>
          <w:bCs/>
        </w:rPr>
        <w:t>How to compose in Latin?</w:t>
      </w:r>
    </w:p>
    <w:p w14:paraId="64AED5E0" w14:textId="74162C98" w:rsidR="009D0A2B" w:rsidRPr="0084086D" w:rsidRDefault="009D0A2B" w:rsidP="009D0A2B">
      <w:pPr>
        <w:pStyle w:val="ListParagraph"/>
        <w:numPr>
          <w:ilvl w:val="0"/>
          <w:numId w:val="12"/>
        </w:numPr>
      </w:pPr>
      <w:r w:rsidRPr="0084086D">
        <w:t>Make the question a sentence first.</w:t>
      </w:r>
    </w:p>
    <w:p w14:paraId="087BCAC7" w14:textId="04F33F67" w:rsidR="009D0A2B" w:rsidRPr="0084086D" w:rsidRDefault="009D0A2B" w:rsidP="005E4CF4">
      <w:pPr>
        <w:pStyle w:val="ListParagraph"/>
        <w:numPr>
          <w:ilvl w:val="1"/>
          <w:numId w:val="29"/>
        </w:numPr>
      </w:pPr>
      <w:r w:rsidRPr="0084086D">
        <w:t xml:space="preserve">Example: </w:t>
      </w:r>
      <w:r w:rsidR="0084086D">
        <w:t>"</w:t>
      </w:r>
      <w:r w:rsidRPr="0084086D">
        <w:t>Marcus is not a farmer, is he?</w:t>
      </w:r>
      <w:r w:rsidR="0084086D">
        <w:t>" becomes</w:t>
      </w:r>
      <w:r w:rsidRPr="0084086D">
        <w:t xml:space="preserve"> </w:t>
      </w:r>
      <w:r w:rsidR="0084086D">
        <w:t>"</w:t>
      </w:r>
      <w:r w:rsidRPr="0084086D">
        <w:t>Marcus is a farmer.</w:t>
      </w:r>
      <w:r w:rsidR="0084086D">
        <w:t>"</w:t>
      </w:r>
    </w:p>
    <w:p w14:paraId="47FA53BC" w14:textId="1334F4DA" w:rsidR="009D0A2B" w:rsidRPr="0084086D" w:rsidRDefault="009D0A2B" w:rsidP="005E4CF4">
      <w:pPr>
        <w:pStyle w:val="ListParagraph"/>
        <w:numPr>
          <w:ilvl w:val="1"/>
          <w:numId w:val="29"/>
        </w:numPr>
      </w:pPr>
      <w:r w:rsidRPr="0084086D">
        <w:t>Remember to take out the “not” and “is he” because these words become the “num” in your question.</w:t>
      </w:r>
    </w:p>
    <w:p w14:paraId="6A2A74B9" w14:textId="77777777" w:rsidR="009D0A2B" w:rsidRPr="0084086D" w:rsidRDefault="009D0A2B" w:rsidP="009D0A2B">
      <w:pPr>
        <w:pStyle w:val="ListParagraph"/>
        <w:numPr>
          <w:ilvl w:val="0"/>
          <w:numId w:val="12"/>
        </w:numPr>
        <w:textAlignment w:val="baseline"/>
        <w:rPr>
          <w:rFonts w:ascii="Calibri" w:eastAsia="Times New Roman" w:hAnsi="Calibri" w:cs="Calibri"/>
        </w:rPr>
      </w:pPr>
      <w:r w:rsidRPr="0084086D">
        <w:rPr>
          <w:rFonts w:ascii="Calibri" w:eastAsia="Times New Roman" w:hAnsi="Calibri" w:cs="Calibri"/>
        </w:rPr>
        <w:t xml:space="preserve">Follow your normal “composing a Latin sentence” rules. </w:t>
      </w:r>
    </w:p>
    <w:p w14:paraId="19A3F6A1" w14:textId="7ED6196D" w:rsidR="009D0A2B" w:rsidRPr="0084086D" w:rsidRDefault="009D0A2B" w:rsidP="009D0A2B">
      <w:pPr>
        <w:pStyle w:val="ListParagraph"/>
        <w:numPr>
          <w:ilvl w:val="1"/>
          <w:numId w:val="12"/>
        </w:numPr>
      </w:pPr>
      <w:r w:rsidRPr="0084086D">
        <w:t xml:space="preserve">Example: Marcus is a farmer. = </w:t>
      </w:r>
      <w:r w:rsidRPr="0084086D">
        <w:rPr>
          <w:rFonts w:ascii="Calibri" w:eastAsia="Times New Roman" w:hAnsi="Calibri" w:cs="Calibri"/>
          <w:color w:val="000000"/>
        </w:rPr>
        <w:t>Marcus </w:t>
      </w:r>
      <w:proofErr w:type="spellStart"/>
      <w:r w:rsidRPr="0084086D">
        <w:rPr>
          <w:rFonts w:ascii="Calibri" w:eastAsia="Times New Roman" w:hAnsi="Calibri" w:cs="Calibri"/>
          <w:color w:val="000000"/>
        </w:rPr>
        <w:t>agricola</w:t>
      </w:r>
      <w:proofErr w:type="spellEnd"/>
      <w:r w:rsidRPr="0084086D">
        <w:rPr>
          <w:rFonts w:ascii="Calibri" w:eastAsia="Times New Roman" w:hAnsi="Calibri" w:cs="Calibri"/>
          <w:color w:val="000000"/>
        </w:rPr>
        <w:t> est.</w:t>
      </w:r>
    </w:p>
    <w:p w14:paraId="769A6301" w14:textId="31A7EF1E" w:rsidR="009D0A2B" w:rsidRPr="0084086D" w:rsidRDefault="009D0A2B" w:rsidP="009D0A2B">
      <w:pPr>
        <w:pStyle w:val="ListParagraph"/>
        <w:numPr>
          <w:ilvl w:val="0"/>
          <w:numId w:val="12"/>
        </w:numPr>
      </w:pPr>
      <w:r w:rsidRPr="0084086D">
        <w:lastRenderedPageBreak/>
        <w:t>Now, write “num” at the beginning of the composed sentence to form your question.</w:t>
      </w:r>
    </w:p>
    <w:p w14:paraId="711DFEE9" w14:textId="0802D63D" w:rsidR="009D0A2B" w:rsidRPr="0084086D" w:rsidRDefault="009D0A2B" w:rsidP="009D0A2B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Calibri" w:eastAsia="Times New Roman" w:hAnsi="Calibri" w:cs="Calibri"/>
        </w:rPr>
      </w:pPr>
      <w:r w:rsidRPr="0084086D">
        <w:t xml:space="preserve">Example: </w:t>
      </w:r>
      <w:r w:rsidRPr="0084086D">
        <w:rPr>
          <w:rFonts w:ascii="Calibri" w:eastAsia="Times New Roman" w:hAnsi="Calibri" w:cs="Calibri"/>
          <w:color w:val="000000"/>
        </w:rPr>
        <w:t>Num Marcus </w:t>
      </w:r>
      <w:proofErr w:type="spellStart"/>
      <w:r w:rsidRPr="0084086D">
        <w:rPr>
          <w:rFonts w:ascii="Calibri" w:eastAsia="Times New Roman" w:hAnsi="Calibri" w:cs="Calibri"/>
          <w:color w:val="000000"/>
        </w:rPr>
        <w:t>agricola</w:t>
      </w:r>
      <w:proofErr w:type="spellEnd"/>
      <w:r w:rsidRPr="0084086D">
        <w:rPr>
          <w:rFonts w:ascii="Calibri" w:eastAsia="Times New Roman" w:hAnsi="Calibri" w:cs="Calibri"/>
          <w:color w:val="000000"/>
        </w:rPr>
        <w:t> </w:t>
      </w:r>
      <w:proofErr w:type="spellStart"/>
      <w:r w:rsidRPr="0084086D">
        <w:rPr>
          <w:rFonts w:ascii="Calibri" w:eastAsia="Times New Roman" w:hAnsi="Calibri" w:cs="Calibri"/>
          <w:color w:val="000000"/>
        </w:rPr>
        <w:t>est</w:t>
      </w:r>
      <w:proofErr w:type="spellEnd"/>
      <w:r w:rsidRPr="0084086D">
        <w:rPr>
          <w:rFonts w:ascii="Calibri" w:eastAsia="Times New Roman" w:hAnsi="Calibri" w:cs="Calibri"/>
          <w:color w:val="000000"/>
        </w:rPr>
        <w:t>? =  Marcus is not a farmer, is he? </w:t>
      </w:r>
    </w:p>
    <w:p w14:paraId="26C92DB4" w14:textId="6CAE8D95" w:rsidR="009D0A2B" w:rsidRPr="00286979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Nota Bene: </w:t>
      </w:r>
      <w:r w:rsidRPr="00286979">
        <w:rPr>
          <w:rFonts w:ascii="Calibri" w:eastAsia="Times New Roman" w:hAnsi="Calibri" w:cs="Calibri"/>
          <w:color w:val="000000"/>
        </w:rPr>
        <w:t xml:space="preserve">You will add your own “is he/ is she/ is is/ are they?” to the sentence to give it the emphasis it needs.  Num does not have a 1:1 translation in English, so it is up to you to figure out how to translate the sentence to </w:t>
      </w:r>
      <w:r w:rsidR="009E2B12">
        <w:rPr>
          <w:rFonts w:ascii="Calibri" w:eastAsia="Times New Roman" w:hAnsi="Calibri" w:cs="Calibri"/>
          <w:color w:val="000000"/>
        </w:rPr>
        <w:t>expect</w:t>
      </w:r>
      <w:r w:rsidRPr="00286979">
        <w:rPr>
          <w:rFonts w:ascii="Calibri" w:eastAsia="Times New Roman" w:hAnsi="Calibri" w:cs="Calibri"/>
          <w:color w:val="000000"/>
        </w:rPr>
        <w:t xml:space="preserve"> a N</w:t>
      </w:r>
      <w:r w:rsidR="004A5D01">
        <w:rPr>
          <w:rFonts w:ascii="Calibri" w:eastAsia="Times New Roman" w:hAnsi="Calibri" w:cs="Calibri"/>
          <w:color w:val="000000"/>
        </w:rPr>
        <w:t>O</w:t>
      </w:r>
      <w:r w:rsidRPr="00286979">
        <w:rPr>
          <w:rFonts w:ascii="Calibri" w:eastAsia="Times New Roman" w:hAnsi="Calibri" w:cs="Calibri"/>
          <w:color w:val="000000"/>
        </w:rPr>
        <w:t xml:space="preserve"> answer.   </w:t>
      </w:r>
    </w:p>
    <w:p w14:paraId="5A750F67" w14:textId="77777777" w:rsidR="009D0A2B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u w:val="single"/>
        </w:rPr>
      </w:pPr>
    </w:p>
    <w:p w14:paraId="04023510" w14:textId="77777777" w:rsidR="004A5D01" w:rsidRPr="004A5D01" w:rsidRDefault="009D0A2B" w:rsidP="009D0A2B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4A5D01">
        <w:rPr>
          <w:rFonts w:ascii="Calibri" w:eastAsia="Times New Roman" w:hAnsi="Calibri" w:cs="Calibri"/>
          <w:b/>
          <w:bCs/>
          <w:color w:val="000000"/>
          <w:u w:val="single"/>
        </w:rPr>
        <w:t>"</w:t>
      </w:r>
      <w:proofErr w:type="spellStart"/>
      <w:r w:rsidRPr="004A5D01">
        <w:rPr>
          <w:rFonts w:ascii="Calibri" w:eastAsia="Times New Roman" w:hAnsi="Calibri" w:cs="Calibri"/>
          <w:b/>
          <w:bCs/>
          <w:color w:val="000000"/>
          <w:u w:val="single"/>
        </w:rPr>
        <w:t>Nonne</w:t>
      </w:r>
      <w:proofErr w:type="spellEnd"/>
      <w:r w:rsidRPr="004A5D01">
        <w:rPr>
          <w:rFonts w:ascii="Calibri" w:eastAsia="Times New Roman" w:hAnsi="Calibri" w:cs="Calibri"/>
          <w:b/>
          <w:bCs/>
          <w:color w:val="000000"/>
          <w:u w:val="single"/>
        </w:rPr>
        <w:t>"</w:t>
      </w:r>
    </w:p>
    <w:p w14:paraId="34C4D923" w14:textId="7F7A7C05" w:rsidR="009E2B12" w:rsidRDefault="009E2B12" w:rsidP="0084086D">
      <w:pPr>
        <w:pStyle w:val="ListParagraph"/>
        <w:shd w:val="clear" w:color="auto" w:fill="FFFFFF"/>
        <w:ind w:left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When a Latin sentence begins with the word “</w:t>
      </w:r>
      <w:proofErr w:type="spellStart"/>
      <w:r>
        <w:rPr>
          <w:rFonts w:ascii="Calibri" w:eastAsia="Times New Roman" w:hAnsi="Calibri" w:cs="Calibri"/>
          <w:color w:val="000000"/>
        </w:rPr>
        <w:t>nonne</w:t>
      </w:r>
      <w:proofErr w:type="spellEnd"/>
      <w:r>
        <w:rPr>
          <w:rFonts w:ascii="Calibri" w:eastAsia="Times New Roman" w:hAnsi="Calibri" w:cs="Calibri"/>
          <w:color w:val="000000"/>
        </w:rPr>
        <w:t xml:space="preserve">,” </w:t>
      </w:r>
      <w:r w:rsidR="009D0A2B" w:rsidRPr="004A5D0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it creates a question </w:t>
      </w:r>
      <w:r w:rsidR="009D0A2B" w:rsidRPr="004A5D01">
        <w:rPr>
          <w:rFonts w:ascii="Calibri" w:eastAsia="Times New Roman" w:hAnsi="Calibri" w:cs="Calibri"/>
          <w:color w:val="000000"/>
        </w:rPr>
        <w:t>that expect a positive (yes) answer. 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</w:rPr>
        <w:t>Note how the examples below are translated. There isn’t a direct way to translate a “</w:t>
      </w:r>
      <w:proofErr w:type="spellStart"/>
      <w:r>
        <w:rPr>
          <w:rFonts w:ascii="Calibri" w:eastAsia="Times New Roman" w:hAnsi="Calibri" w:cs="Calibri"/>
        </w:rPr>
        <w:t>nonne</w:t>
      </w:r>
      <w:proofErr w:type="spellEnd"/>
      <w:r>
        <w:rPr>
          <w:rFonts w:ascii="Calibri" w:eastAsia="Times New Roman" w:hAnsi="Calibri" w:cs="Calibri"/>
        </w:rPr>
        <w:t>” question from Latin into English….</w:t>
      </w:r>
    </w:p>
    <w:p w14:paraId="1550F817" w14:textId="77777777" w:rsidR="007A72AE" w:rsidRDefault="007A72AE" w:rsidP="007A72AE">
      <w:pPr>
        <w:pStyle w:val="ListParagraph"/>
        <w:shd w:val="clear" w:color="auto" w:fill="FFFFFF"/>
        <w:ind w:left="0"/>
        <w:textAlignment w:val="baseline"/>
        <w:rPr>
          <w:rFonts w:ascii="Calibri" w:eastAsia="Times New Roman" w:hAnsi="Calibri" w:cs="Calibri"/>
        </w:rPr>
      </w:pPr>
    </w:p>
    <w:p w14:paraId="40478F54" w14:textId="2A2311AD" w:rsidR="009E2B12" w:rsidRPr="0084086D" w:rsidRDefault="009E2B12" w:rsidP="007A72AE">
      <w:pPr>
        <w:pStyle w:val="ListParagraph"/>
        <w:shd w:val="clear" w:color="auto" w:fill="FFFFFF"/>
        <w:ind w:left="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E</w:t>
      </w:r>
      <w:r w:rsidR="007A72AE">
        <w:rPr>
          <w:rFonts w:ascii="Calibri" w:eastAsia="Times New Roman" w:hAnsi="Calibri" w:cs="Calibri"/>
        </w:rPr>
        <w:t>xamples</w:t>
      </w:r>
      <w:r>
        <w:rPr>
          <w:rFonts w:ascii="Calibri" w:eastAsia="Times New Roman" w:hAnsi="Calibri" w:cs="Calibri"/>
        </w:rPr>
        <w:t>:</w:t>
      </w:r>
    </w:p>
    <w:p w14:paraId="18E0F937" w14:textId="47C86E01" w:rsidR="009D0A2B" w:rsidRPr="004A5D01" w:rsidRDefault="009E2B12" w:rsidP="007A72AE">
      <w:pPr>
        <w:pStyle w:val="ListParagraph"/>
        <w:shd w:val="clear" w:color="auto" w:fill="FFFFFF"/>
        <w:ind w:left="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7A72AE">
        <w:rPr>
          <w:rFonts w:ascii="Calibri" w:eastAsia="Times New Roman" w:hAnsi="Calibri" w:cs="Calibri"/>
          <w:b/>
          <w:bCs/>
          <w:i/>
          <w:iCs/>
        </w:rPr>
        <w:t>Nonne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puella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in </w:t>
      </w:r>
      <w:proofErr w:type="spellStart"/>
      <w:r w:rsidRPr="007A72AE">
        <w:rPr>
          <w:rFonts w:ascii="Calibri" w:eastAsia="Times New Roman" w:hAnsi="Calibri" w:cs="Calibri"/>
          <w:i/>
          <w:iCs/>
        </w:rPr>
        <w:t>agris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curret</w:t>
      </w:r>
      <w:proofErr w:type="spellEnd"/>
      <w:r w:rsidRPr="007A72AE">
        <w:rPr>
          <w:rFonts w:ascii="Calibri" w:eastAsia="Times New Roman" w:hAnsi="Calibri" w:cs="Calibri"/>
          <w:i/>
          <w:iCs/>
        </w:rPr>
        <w:t>?</w:t>
      </w:r>
      <w:r>
        <w:rPr>
          <w:rFonts w:ascii="Calibri" w:eastAsia="Times New Roman" w:hAnsi="Calibri" w:cs="Calibri"/>
        </w:rPr>
        <w:t xml:space="preserve">  The girl will run in the fields, </w:t>
      </w:r>
      <w:r w:rsidRPr="007A72AE">
        <w:rPr>
          <w:rFonts w:ascii="Calibri" w:eastAsia="Times New Roman" w:hAnsi="Calibri" w:cs="Calibri"/>
          <w:b/>
          <w:bCs/>
        </w:rPr>
        <w:t>won’t she</w:t>
      </w:r>
      <w:r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br/>
      </w:r>
      <w:proofErr w:type="spellStart"/>
      <w:r w:rsidRPr="007A72AE">
        <w:rPr>
          <w:rFonts w:ascii="Calibri" w:eastAsia="Times New Roman" w:hAnsi="Calibri" w:cs="Calibri"/>
          <w:b/>
          <w:bCs/>
          <w:i/>
          <w:iCs/>
        </w:rPr>
        <w:t>Nonne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vincimus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hostes</w:t>
      </w:r>
      <w:proofErr w:type="spellEnd"/>
      <w:r w:rsidRPr="007A72AE">
        <w:rPr>
          <w:rFonts w:ascii="Calibri" w:eastAsia="Times New Roman" w:hAnsi="Calibri" w:cs="Calibri"/>
          <w:i/>
          <w:iCs/>
        </w:rPr>
        <w:t>?</w:t>
      </w:r>
      <w:r>
        <w:rPr>
          <w:rFonts w:ascii="Calibri" w:eastAsia="Times New Roman" w:hAnsi="Calibri" w:cs="Calibri"/>
        </w:rPr>
        <w:t xml:space="preserve">   We are defeating the enemies, </w:t>
      </w:r>
      <w:r w:rsidRPr="007A72AE">
        <w:rPr>
          <w:rFonts w:ascii="Calibri" w:eastAsia="Times New Roman" w:hAnsi="Calibri" w:cs="Calibri"/>
          <w:b/>
          <w:bCs/>
        </w:rPr>
        <w:t>aren’t we</w:t>
      </w:r>
      <w:r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br/>
      </w:r>
      <w:proofErr w:type="spellStart"/>
      <w:r w:rsidRPr="007A72AE">
        <w:rPr>
          <w:rFonts w:ascii="Calibri" w:eastAsia="Times New Roman" w:hAnsi="Calibri" w:cs="Calibri"/>
          <w:b/>
          <w:bCs/>
          <w:i/>
          <w:iCs/>
        </w:rPr>
        <w:t>Nonne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discipuli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magistram</w:t>
      </w:r>
      <w:proofErr w:type="spellEnd"/>
      <w:r w:rsidRPr="007A72A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7A72AE">
        <w:rPr>
          <w:rFonts w:ascii="Calibri" w:eastAsia="Times New Roman" w:hAnsi="Calibri" w:cs="Calibri"/>
          <w:i/>
          <w:iCs/>
        </w:rPr>
        <w:t>audiverunt</w:t>
      </w:r>
      <w:proofErr w:type="spellEnd"/>
      <w:r w:rsidRPr="007A72AE">
        <w:rPr>
          <w:rFonts w:ascii="Calibri" w:eastAsia="Times New Roman" w:hAnsi="Calibri" w:cs="Calibri"/>
          <w:i/>
          <w:iCs/>
        </w:rPr>
        <w:t>?</w:t>
      </w:r>
      <w:r>
        <w:rPr>
          <w:rFonts w:ascii="Calibri" w:eastAsia="Times New Roman" w:hAnsi="Calibri" w:cs="Calibri"/>
        </w:rPr>
        <w:t xml:space="preserve">  The students have listened to the teacher, </w:t>
      </w:r>
      <w:r w:rsidRPr="007A72AE">
        <w:rPr>
          <w:rFonts w:ascii="Calibri" w:eastAsia="Times New Roman" w:hAnsi="Calibri" w:cs="Calibri"/>
          <w:b/>
          <w:bCs/>
        </w:rPr>
        <w:t>haven’t they</w:t>
      </w:r>
      <w:r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br/>
      </w:r>
    </w:p>
    <w:p w14:paraId="76E614DD" w14:textId="103FFC14" w:rsidR="004A5D01" w:rsidRPr="007A72AE" w:rsidRDefault="004A5D01" w:rsidP="004A5D01">
      <w:pPr>
        <w:shd w:val="clear" w:color="auto" w:fill="FFFFFF"/>
        <w:textAlignment w:val="baseline"/>
        <w:rPr>
          <w:rFonts w:eastAsia="Times New Roman" w:cstheme="minorHAnsi"/>
          <w:b/>
          <w:bCs/>
        </w:rPr>
      </w:pPr>
      <w:r w:rsidRPr="007A72AE">
        <w:rPr>
          <w:rFonts w:eastAsia="Times New Roman" w:cstheme="minorHAnsi"/>
          <w:b/>
          <w:bCs/>
        </w:rPr>
        <w:t>How to compose in Latin?</w:t>
      </w:r>
    </w:p>
    <w:p w14:paraId="01B6566C" w14:textId="02D4108A" w:rsidR="004A5D01" w:rsidRPr="007A72AE" w:rsidRDefault="004A5D01" w:rsidP="004A5D01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eastAsia="Times New Roman" w:cstheme="minorHAnsi"/>
        </w:rPr>
      </w:pPr>
      <w:r w:rsidRPr="007A72AE">
        <w:rPr>
          <w:rFonts w:eastAsia="Times New Roman" w:cstheme="minorHAnsi"/>
        </w:rPr>
        <w:t>Make the question a sentence first.</w:t>
      </w:r>
    </w:p>
    <w:p w14:paraId="4098B626" w14:textId="1AFE4FB5" w:rsidR="004A5D01" w:rsidRPr="007A72AE" w:rsidRDefault="004A5D01" w:rsidP="004A5D01">
      <w:pPr>
        <w:numPr>
          <w:ilvl w:val="0"/>
          <w:numId w:val="8"/>
        </w:numPr>
        <w:shd w:val="clear" w:color="auto" w:fill="FFFFFF"/>
        <w:ind w:left="360" w:firstLine="0"/>
        <w:textAlignment w:val="baseline"/>
        <w:rPr>
          <w:rFonts w:eastAsia="Times New Roman" w:cstheme="minorHAnsi"/>
        </w:rPr>
      </w:pPr>
      <w:r w:rsidRPr="007A72AE">
        <w:rPr>
          <w:rFonts w:eastAsia="Times New Roman" w:cstheme="minorHAnsi"/>
        </w:rPr>
        <w:t xml:space="preserve">Example: </w:t>
      </w:r>
      <w:r w:rsidR="0084086D" w:rsidRPr="007A72AE">
        <w:rPr>
          <w:rFonts w:eastAsia="Times New Roman" w:cstheme="minorHAnsi"/>
        </w:rPr>
        <w:t>"</w:t>
      </w:r>
      <w:r w:rsidRPr="007A72AE">
        <w:rPr>
          <w:rFonts w:eastAsia="Times New Roman" w:cstheme="minorHAnsi"/>
          <w:color w:val="000000"/>
        </w:rPr>
        <w:t>Marcus is a farmer, isn't he?</w:t>
      </w:r>
      <w:r w:rsidR="0084086D" w:rsidRPr="007A72AE">
        <w:rPr>
          <w:rFonts w:eastAsia="Times New Roman" w:cstheme="minorHAnsi"/>
          <w:color w:val="000000"/>
        </w:rPr>
        <w:t>"</w:t>
      </w:r>
      <w:r w:rsidRPr="007A72AE">
        <w:rPr>
          <w:rFonts w:eastAsia="Times New Roman" w:cstheme="minorHAnsi"/>
          <w:color w:val="000000"/>
        </w:rPr>
        <w:t xml:space="preserve"> </w:t>
      </w:r>
      <w:r w:rsidR="0084086D" w:rsidRPr="007A72AE">
        <w:rPr>
          <w:rFonts w:eastAsia="Times New Roman" w:cstheme="minorHAnsi"/>
          <w:color w:val="000000"/>
        </w:rPr>
        <w:t xml:space="preserve">becomes </w:t>
      </w:r>
      <w:r w:rsidRPr="007A72AE">
        <w:rPr>
          <w:rFonts w:eastAsia="Times New Roman" w:cstheme="minorHAnsi"/>
          <w:color w:val="000000"/>
        </w:rPr>
        <w:t>Marcus is a farmer.</w:t>
      </w:r>
    </w:p>
    <w:p w14:paraId="21D0CA41" w14:textId="059CFE58" w:rsidR="004A5D01" w:rsidRPr="007A72AE" w:rsidRDefault="004A5D01" w:rsidP="004A5D01">
      <w:pPr>
        <w:pStyle w:val="ListParagraph"/>
        <w:numPr>
          <w:ilvl w:val="1"/>
          <w:numId w:val="8"/>
        </w:numPr>
        <w:rPr>
          <w:rFonts w:cstheme="minorHAnsi"/>
        </w:rPr>
      </w:pPr>
      <w:r w:rsidRPr="007A72AE">
        <w:rPr>
          <w:rFonts w:cstheme="minorHAnsi"/>
        </w:rPr>
        <w:t>Remember to take out the “isn’t he” because these words become the “</w:t>
      </w:r>
      <w:proofErr w:type="spellStart"/>
      <w:r w:rsidRPr="007A72AE">
        <w:rPr>
          <w:rFonts w:cstheme="minorHAnsi"/>
        </w:rPr>
        <w:t>nonne</w:t>
      </w:r>
      <w:proofErr w:type="spellEnd"/>
      <w:r w:rsidRPr="007A72AE">
        <w:rPr>
          <w:rFonts w:cstheme="minorHAnsi"/>
        </w:rPr>
        <w:t>” in your question.</w:t>
      </w:r>
    </w:p>
    <w:p w14:paraId="61EBD602" w14:textId="77777777" w:rsidR="004A5D01" w:rsidRPr="007A72AE" w:rsidRDefault="004A5D01" w:rsidP="004A5D01">
      <w:pPr>
        <w:pStyle w:val="ListParagraph"/>
        <w:numPr>
          <w:ilvl w:val="0"/>
          <w:numId w:val="14"/>
        </w:numPr>
        <w:textAlignment w:val="baseline"/>
        <w:rPr>
          <w:rFonts w:eastAsia="Times New Roman" w:cstheme="minorHAnsi"/>
        </w:rPr>
      </w:pPr>
      <w:r w:rsidRPr="007A72AE">
        <w:rPr>
          <w:rFonts w:eastAsia="Times New Roman" w:cstheme="minorHAnsi"/>
        </w:rPr>
        <w:t xml:space="preserve">Follow your normal “composing a Latin sentence” rules. </w:t>
      </w:r>
    </w:p>
    <w:p w14:paraId="2F7E05FC" w14:textId="77777777" w:rsidR="004A5D01" w:rsidRPr="007A72AE" w:rsidRDefault="004A5D01" w:rsidP="004A5D01">
      <w:pPr>
        <w:pStyle w:val="ListParagraph"/>
        <w:numPr>
          <w:ilvl w:val="1"/>
          <w:numId w:val="14"/>
        </w:numPr>
        <w:rPr>
          <w:rFonts w:cstheme="minorHAnsi"/>
        </w:rPr>
      </w:pPr>
      <w:r w:rsidRPr="007A72AE">
        <w:rPr>
          <w:rFonts w:cstheme="minorHAnsi"/>
        </w:rPr>
        <w:t xml:space="preserve">Example: Marcus is a farmer. = </w:t>
      </w:r>
      <w:r w:rsidRPr="007A72AE">
        <w:rPr>
          <w:rFonts w:eastAsia="Times New Roman" w:cstheme="minorHAnsi"/>
          <w:color w:val="000000"/>
        </w:rPr>
        <w:t>Marcus </w:t>
      </w:r>
      <w:proofErr w:type="spellStart"/>
      <w:r w:rsidRPr="007A72AE">
        <w:rPr>
          <w:rFonts w:eastAsia="Times New Roman" w:cstheme="minorHAnsi"/>
          <w:color w:val="000000"/>
        </w:rPr>
        <w:t>agricola</w:t>
      </w:r>
      <w:proofErr w:type="spellEnd"/>
      <w:r w:rsidRPr="007A72AE">
        <w:rPr>
          <w:rFonts w:eastAsia="Times New Roman" w:cstheme="minorHAnsi"/>
          <w:color w:val="000000"/>
        </w:rPr>
        <w:t> est.</w:t>
      </w:r>
    </w:p>
    <w:p w14:paraId="10B866AC" w14:textId="75B261D6" w:rsidR="004A5D01" w:rsidRPr="007A72AE" w:rsidRDefault="004A5D01" w:rsidP="004A5D01">
      <w:pPr>
        <w:pStyle w:val="ListParagraph"/>
        <w:numPr>
          <w:ilvl w:val="0"/>
          <w:numId w:val="14"/>
        </w:numPr>
        <w:rPr>
          <w:rFonts w:cstheme="minorHAnsi"/>
        </w:rPr>
      </w:pPr>
      <w:r w:rsidRPr="007A72AE">
        <w:rPr>
          <w:rFonts w:cstheme="minorHAnsi"/>
        </w:rPr>
        <w:t>Now, write “</w:t>
      </w:r>
      <w:proofErr w:type="spellStart"/>
      <w:r w:rsidRPr="007A72AE">
        <w:rPr>
          <w:rFonts w:cstheme="minorHAnsi"/>
        </w:rPr>
        <w:t>Nonne</w:t>
      </w:r>
      <w:proofErr w:type="spellEnd"/>
      <w:r w:rsidRPr="007A72AE">
        <w:rPr>
          <w:rFonts w:cstheme="minorHAnsi"/>
        </w:rPr>
        <w:t>” at the beginning of the composed sentence to form your question.</w:t>
      </w:r>
    </w:p>
    <w:p w14:paraId="7E08D4B4" w14:textId="77777777" w:rsidR="004A5D01" w:rsidRPr="007A72AE" w:rsidRDefault="004A5D01" w:rsidP="004A5D01">
      <w:pPr>
        <w:numPr>
          <w:ilvl w:val="1"/>
          <w:numId w:val="8"/>
        </w:numPr>
        <w:shd w:val="clear" w:color="auto" w:fill="FFFFFF"/>
        <w:textAlignment w:val="baseline"/>
        <w:rPr>
          <w:rFonts w:eastAsia="Times New Roman" w:cstheme="minorHAnsi"/>
        </w:rPr>
      </w:pPr>
      <w:r w:rsidRPr="007A72AE">
        <w:rPr>
          <w:rFonts w:cstheme="minorHAnsi"/>
        </w:rPr>
        <w:t xml:space="preserve">Example: </w:t>
      </w:r>
      <w:proofErr w:type="spellStart"/>
      <w:r w:rsidRPr="007A72AE">
        <w:rPr>
          <w:rFonts w:eastAsia="Times New Roman" w:cstheme="minorHAnsi"/>
          <w:color w:val="000000"/>
        </w:rPr>
        <w:t>Nonne</w:t>
      </w:r>
      <w:proofErr w:type="spellEnd"/>
      <w:r w:rsidRPr="007A72AE">
        <w:rPr>
          <w:rFonts w:eastAsia="Times New Roman" w:cstheme="minorHAnsi"/>
          <w:color w:val="000000"/>
        </w:rPr>
        <w:t xml:space="preserve"> Marcus </w:t>
      </w:r>
      <w:proofErr w:type="spellStart"/>
      <w:r w:rsidRPr="007A72AE">
        <w:rPr>
          <w:rFonts w:eastAsia="Times New Roman" w:cstheme="minorHAnsi"/>
          <w:color w:val="000000"/>
        </w:rPr>
        <w:t>agricola</w:t>
      </w:r>
      <w:proofErr w:type="spellEnd"/>
      <w:r w:rsidRPr="007A72AE">
        <w:rPr>
          <w:rFonts w:eastAsia="Times New Roman" w:cstheme="minorHAnsi"/>
          <w:color w:val="000000"/>
        </w:rPr>
        <w:t> </w:t>
      </w:r>
      <w:proofErr w:type="spellStart"/>
      <w:r w:rsidRPr="007A72AE">
        <w:rPr>
          <w:rFonts w:eastAsia="Times New Roman" w:cstheme="minorHAnsi"/>
          <w:color w:val="000000"/>
        </w:rPr>
        <w:t>est</w:t>
      </w:r>
      <w:proofErr w:type="spellEnd"/>
      <w:r w:rsidRPr="007A72AE">
        <w:rPr>
          <w:rFonts w:eastAsia="Times New Roman" w:cstheme="minorHAnsi"/>
          <w:color w:val="000000"/>
        </w:rPr>
        <w:t>? =  Marcus is a farmer, isn't he? </w:t>
      </w:r>
    </w:p>
    <w:p w14:paraId="77D56732" w14:textId="63B3A64A" w:rsidR="009D0A2B" w:rsidRPr="00286979" w:rsidRDefault="004A5D01" w:rsidP="004A5D01">
      <w:pPr>
        <w:shd w:val="clear" w:color="auto" w:fill="FFFFFF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Nota Bene: </w:t>
      </w:r>
      <w:r w:rsidR="009D0A2B" w:rsidRPr="00286979">
        <w:rPr>
          <w:rFonts w:ascii="Calibri" w:eastAsia="Times New Roman" w:hAnsi="Calibri" w:cs="Calibri"/>
          <w:color w:val="000000"/>
        </w:rPr>
        <w:t>You will add your own “isn’t he/ isn’t she/ isn’t is/ aren’t they?” to the sentence to give it the emphasis it needs.  Num does not have a 1:1 translation in English, so it is up to you to figure out how to translate the sentence to where it expects a YES answer.   </w:t>
      </w:r>
    </w:p>
    <w:p w14:paraId="2A9CAF1E" w14:textId="57F6DC73" w:rsidR="005A0A44" w:rsidRDefault="005A0A44" w:rsidP="005A0A44">
      <w:pPr>
        <w:textAlignment w:val="baseline"/>
        <w:rPr>
          <w:rFonts w:ascii="Calibri" w:eastAsia="Times New Roman" w:hAnsi="Calibri" w:cs="Calibri"/>
        </w:rPr>
      </w:pPr>
    </w:p>
    <w:p w14:paraId="7E2294EC" w14:textId="31BE40ED" w:rsidR="005A0A44" w:rsidRDefault="004A5D01" w:rsidP="005A0A44">
      <w:p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Question Words</w:t>
      </w:r>
    </w:p>
    <w:tbl>
      <w:tblPr>
        <w:tblW w:w="5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</w:tblGrid>
      <w:tr w:rsidR="0084086D" w:rsidRPr="00286979" w14:paraId="35008E59" w14:textId="77777777" w:rsidTr="0084086D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45E10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  <w:r w:rsidRPr="00286979">
              <w:rPr>
                <w:rFonts w:ascii="Calibri" w:eastAsia="Times New Roman" w:hAnsi="Calibri" w:cs="Calibri"/>
                <w:b/>
                <w:bCs/>
              </w:rPr>
              <w:t>English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9747E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  <w:b/>
                <w:bCs/>
              </w:rPr>
              <w:t>Latin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84086D" w:rsidRPr="00286979" w14:paraId="66D82401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1B802" w14:textId="59D018F1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Who?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D1019" w14:textId="4ADB4AC4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979">
              <w:rPr>
                <w:rFonts w:ascii="Calibri" w:eastAsia="Times New Roman" w:hAnsi="Calibri" w:cs="Calibri"/>
              </w:rPr>
              <w:t>Quis</w:t>
            </w:r>
            <w:proofErr w:type="spellEnd"/>
            <w:r w:rsidRPr="00286979">
              <w:rPr>
                <w:rFonts w:ascii="Calibri" w:eastAsia="Times New Roman" w:hAnsi="Calibri" w:cs="Calibri"/>
              </w:rPr>
              <w:t>? </w:t>
            </w:r>
          </w:p>
        </w:tc>
      </w:tr>
      <w:tr w:rsidR="0084086D" w:rsidRPr="00286979" w14:paraId="52F09B74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A35C6" w14:textId="1E169524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What?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DA6A1" w14:textId="52B25292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Quid? </w:t>
            </w:r>
          </w:p>
        </w:tc>
      </w:tr>
      <w:tr w:rsidR="0084086D" w:rsidRPr="00286979" w14:paraId="6ED43EF6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89E75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When?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3EF3B" w14:textId="6C9D4AC5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979">
              <w:rPr>
                <w:rFonts w:ascii="Calibri" w:eastAsia="Times New Roman" w:hAnsi="Calibri" w:cs="Calibri"/>
              </w:rPr>
              <w:t>Quando</w:t>
            </w:r>
            <w:proofErr w:type="spellEnd"/>
            <w:r w:rsidRPr="00286979">
              <w:rPr>
                <w:rFonts w:ascii="Calibri" w:eastAsia="Times New Roman" w:hAnsi="Calibri" w:cs="Calibri"/>
              </w:rPr>
              <w:t>? </w:t>
            </w:r>
            <w:r>
              <w:rPr>
                <w:rFonts w:ascii="Calibri" w:eastAsia="Times New Roman" w:hAnsi="Calibri" w:cs="Calibri"/>
              </w:rPr>
              <w:t>Ubi?</w:t>
            </w:r>
          </w:p>
        </w:tc>
      </w:tr>
      <w:tr w:rsidR="0084086D" w:rsidRPr="00286979" w14:paraId="691E391C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0527C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Why?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94745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Cur?  </w:t>
            </w:r>
          </w:p>
        </w:tc>
      </w:tr>
      <w:tr w:rsidR="0084086D" w:rsidRPr="00286979" w14:paraId="1A512412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1D6F7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How?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09BDE" w14:textId="77777777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Quomodo?  </w:t>
            </w:r>
          </w:p>
        </w:tc>
      </w:tr>
      <w:tr w:rsidR="0084086D" w:rsidRPr="00286979" w14:paraId="2795DA1F" w14:textId="77777777" w:rsidTr="008408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19644" w14:textId="3345E3FF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Where? </w:t>
            </w:r>
            <w:r>
              <w:rPr>
                <w:rFonts w:ascii="Calibri" w:eastAsia="Times New Roman" w:hAnsi="Calibri" w:cs="Calibri"/>
              </w:rPr>
              <w:t>From Where?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6C5F" w14:textId="714AA5EA" w:rsidR="0084086D" w:rsidRPr="00286979" w:rsidRDefault="0084086D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Ubi?  </w:t>
            </w:r>
          </w:p>
        </w:tc>
      </w:tr>
    </w:tbl>
    <w:p w14:paraId="280BAE24" w14:textId="77777777" w:rsidR="005A0A44" w:rsidRPr="005A0A44" w:rsidRDefault="005A0A44" w:rsidP="005A0A44">
      <w:pPr>
        <w:textAlignment w:val="baseline"/>
        <w:rPr>
          <w:rFonts w:ascii="Calibri" w:eastAsia="Times New Roman" w:hAnsi="Calibri" w:cs="Calibri"/>
        </w:rPr>
      </w:pPr>
    </w:p>
    <w:p w14:paraId="6DC64B22" w14:textId="77777777" w:rsidR="004A5D01" w:rsidRDefault="004A5D01" w:rsidP="004A5D01">
      <w:pPr>
        <w:rPr>
          <w:b/>
          <w:bCs/>
        </w:rPr>
      </w:pPr>
      <w:r>
        <w:rPr>
          <w:b/>
          <w:bCs/>
        </w:rPr>
        <w:t>How to compose in Latin?</w:t>
      </w:r>
    </w:p>
    <w:p w14:paraId="064E1E04" w14:textId="2E8D7CEA" w:rsidR="00AD0C49" w:rsidRPr="004A5D01" w:rsidRDefault="004A5D01" w:rsidP="004A5D01">
      <w:pPr>
        <w:pStyle w:val="ListParagraph"/>
        <w:numPr>
          <w:ilvl w:val="0"/>
          <w:numId w:val="15"/>
        </w:numPr>
        <w:rPr>
          <w:b/>
          <w:bCs/>
        </w:rPr>
      </w:pPr>
      <w:r>
        <w:t>Make the question a sentence first.</w:t>
      </w:r>
    </w:p>
    <w:p w14:paraId="04FDE1A5" w14:textId="0065FDAD" w:rsidR="004A5D01" w:rsidRPr="004A5D01" w:rsidRDefault="004A5D01" w:rsidP="004A5D01">
      <w:pPr>
        <w:pStyle w:val="ListParagraph"/>
        <w:numPr>
          <w:ilvl w:val="0"/>
          <w:numId w:val="15"/>
        </w:numPr>
        <w:rPr>
          <w:b/>
          <w:bCs/>
        </w:rPr>
      </w:pPr>
      <w:r>
        <w:t>Then, add the Latin question word at the beginning of your sentence.</w:t>
      </w:r>
    </w:p>
    <w:p w14:paraId="79F59444" w14:textId="5DAD3009" w:rsidR="004A5D01" w:rsidRDefault="004A5D01" w:rsidP="004A5D01">
      <w:pPr>
        <w:rPr>
          <w:b/>
          <w:bCs/>
        </w:rPr>
      </w:pPr>
      <w:r>
        <w:rPr>
          <w:b/>
          <w:bCs/>
        </w:rPr>
        <w:t xml:space="preserve">Examples: </w:t>
      </w:r>
    </w:p>
    <w:p w14:paraId="3EAE8D5E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Quando</w:t>
      </w:r>
      <w:proofErr w:type="spellEnd"/>
      <w:r w:rsidRPr="00286979">
        <w:rPr>
          <w:rFonts w:ascii="Calibri" w:eastAsia="Times New Roman" w:hAnsi="Calibri" w:cs="Calibri"/>
          <w:u w:val="single"/>
        </w:rPr>
        <w:t> = When? </w:t>
      </w:r>
      <w:r w:rsidRPr="00286979">
        <w:rPr>
          <w:rFonts w:ascii="Calibri" w:eastAsia="Times New Roman" w:hAnsi="Calibri" w:cs="Calibri"/>
        </w:rPr>
        <w:t> </w:t>
      </w:r>
    </w:p>
    <w:p w14:paraId="384B49BC" w14:textId="04C416CA" w:rsidR="004A5D01" w:rsidRPr="00286979" w:rsidRDefault="004A5D01" w:rsidP="004A5D01">
      <w:pPr>
        <w:numPr>
          <w:ilvl w:val="0"/>
          <w:numId w:val="17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When will the woman walk to the forum? </w:t>
      </w:r>
      <w:r>
        <w:rPr>
          <w:rFonts w:ascii="Calibri" w:eastAsia="Times New Roman" w:hAnsi="Calibri" w:cs="Calibri"/>
        </w:rPr>
        <w:t xml:space="preserve">= </w:t>
      </w:r>
      <w:proofErr w:type="spellStart"/>
      <w:r w:rsidRPr="00286979">
        <w:rPr>
          <w:rFonts w:ascii="Calibri" w:eastAsia="Times New Roman" w:hAnsi="Calibri" w:cs="Calibri"/>
        </w:rPr>
        <w:t>Quando</w:t>
      </w:r>
      <w:proofErr w:type="spellEnd"/>
      <w:r w:rsidRPr="00286979">
        <w:rPr>
          <w:rFonts w:ascii="Calibri" w:eastAsia="Times New Roman" w:hAnsi="Calibri" w:cs="Calibri"/>
        </w:rPr>
        <w:t> </w:t>
      </w:r>
      <w:proofErr w:type="spellStart"/>
      <w:r w:rsidRPr="00286979">
        <w:rPr>
          <w:rFonts w:ascii="Calibri" w:eastAsia="Times New Roman" w:hAnsi="Calibri" w:cs="Calibri"/>
        </w:rPr>
        <w:t>femina</w:t>
      </w:r>
      <w:proofErr w:type="spellEnd"/>
      <w:r w:rsidRPr="00286979">
        <w:rPr>
          <w:rFonts w:ascii="Calibri" w:eastAsia="Times New Roman" w:hAnsi="Calibri" w:cs="Calibri"/>
        </w:rPr>
        <w:t> ad forum </w:t>
      </w:r>
      <w:proofErr w:type="spellStart"/>
      <w:r w:rsidRPr="00286979">
        <w:rPr>
          <w:rFonts w:ascii="Calibri" w:eastAsia="Times New Roman" w:hAnsi="Calibri" w:cs="Calibri"/>
        </w:rPr>
        <w:t>ambulabit</w:t>
      </w:r>
      <w:proofErr w:type="spellEnd"/>
      <w:r w:rsidRPr="00286979">
        <w:rPr>
          <w:rFonts w:ascii="Calibri" w:eastAsia="Times New Roman" w:hAnsi="Calibri" w:cs="Calibri"/>
        </w:rPr>
        <w:t xml:space="preserve">?  </w:t>
      </w:r>
    </w:p>
    <w:p w14:paraId="37CD6265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Cur = Why?</w:t>
      </w:r>
      <w:r w:rsidRPr="00286979">
        <w:rPr>
          <w:rFonts w:ascii="Calibri" w:eastAsia="Times New Roman" w:hAnsi="Calibri" w:cs="Calibri"/>
        </w:rPr>
        <w:t> </w:t>
      </w:r>
    </w:p>
    <w:p w14:paraId="2BCE2B64" w14:textId="3803CAD4" w:rsidR="004A5D01" w:rsidRPr="00286979" w:rsidRDefault="004A5D01" w:rsidP="004A5D01">
      <w:pPr>
        <w:numPr>
          <w:ilvl w:val="0"/>
          <w:numId w:val="19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Why does the woman walk to the forum? </w:t>
      </w:r>
      <w:r>
        <w:rPr>
          <w:rFonts w:ascii="Calibri" w:eastAsia="Times New Roman" w:hAnsi="Calibri" w:cs="Calibri"/>
        </w:rPr>
        <w:t xml:space="preserve">= </w:t>
      </w:r>
      <w:r w:rsidRPr="00286979">
        <w:rPr>
          <w:rFonts w:ascii="Calibri" w:eastAsia="Times New Roman" w:hAnsi="Calibri" w:cs="Calibri"/>
        </w:rPr>
        <w:t>Cur </w:t>
      </w:r>
      <w:proofErr w:type="spellStart"/>
      <w:r w:rsidRPr="00286979">
        <w:rPr>
          <w:rFonts w:ascii="Calibri" w:eastAsia="Times New Roman" w:hAnsi="Calibri" w:cs="Calibri"/>
        </w:rPr>
        <w:t>femina</w:t>
      </w:r>
      <w:proofErr w:type="spellEnd"/>
      <w:r w:rsidRPr="00286979">
        <w:rPr>
          <w:rFonts w:ascii="Calibri" w:eastAsia="Times New Roman" w:hAnsi="Calibri" w:cs="Calibri"/>
        </w:rPr>
        <w:t> ad forum </w:t>
      </w:r>
      <w:proofErr w:type="spellStart"/>
      <w:r w:rsidRPr="00286979">
        <w:rPr>
          <w:rFonts w:ascii="Calibri" w:eastAsia="Times New Roman" w:hAnsi="Calibri" w:cs="Calibri"/>
        </w:rPr>
        <w:t>ambulat</w:t>
      </w:r>
      <w:proofErr w:type="spellEnd"/>
      <w:r w:rsidRPr="00286979">
        <w:rPr>
          <w:rFonts w:ascii="Calibri" w:eastAsia="Times New Roman" w:hAnsi="Calibri" w:cs="Calibri"/>
        </w:rPr>
        <w:t xml:space="preserve">?  </w:t>
      </w:r>
    </w:p>
    <w:p w14:paraId="5688EFF7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Quomodo? = How/ In what way? </w:t>
      </w:r>
      <w:r w:rsidRPr="00286979">
        <w:rPr>
          <w:rFonts w:ascii="Calibri" w:eastAsia="Times New Roman" w:hAnsi="Calibri" w:cs="Calibri"/>
        </w:rPr>
        <w:t> </w:t>
      </w:r>
    </w:p>
    <w:p w14:paraId="79F55E97" w14:textId="77777777" w:rsidR="004A5D01" w:rsidRPr="00286979" w:rsidRDefault="004A5D01" w:rsidP="004A5D01">
      <w:pPr>
        <w:numPr>
          <w:ilvl w:val="0"/>
          <w:numId w:val="21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In what way does a student learn about plants and animals in the Latin language? </w:t>
      </w:r>
    </w:p>
    <w:p w14:paraId="726FAF0F" w14:textId="6DAB373E" w:rsidR="004A5D01" w:rsidRPr="00286979" w:rsidRDefault="004A5D01" w:rsidP="004A5D01">
      <w:pPr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= </w:t>
      </w:r>
      <w:r w:rsidRPr="00286979">
        <w:rPr>
          <w:rFonts w:ascii="Calibri" w:eastAsia="Times New Roman" w:hAnsi="Calibri" w:cs="Calibri"/>
        </w:rPr>
        <w:t>Quomodo </w:t>
      </w:r>
      <w:proofErr w:type="spellStart"/>
      <w:r w:rsidRPr="00286979">
        <w:rPr>
          <w:rFonts w:ascii="Calibri" w:eastAsia="Times New Roman" w:hAnsi="Calibri" w:cs="Calibri"/>
        </w:rPr>
        <w:t>discipula</w:t>
      </w:r>
      <w:proofErr w:type="spellEnd"/>
      <w:r w:rsidRPr="00286979">
        <w:rPr>
          <w:rFonts w:ascii="Calibri" w:eastAsia="Times New Roman" w:hAnsi="Calibri" w:cs="Calibri"/>
        </w:rPr>
        <w:t> de </w:t>
      </w:r>
      <w:proofErr w:type="spellStart"/>
      <w:r w:rsidRPr="00286979">
        <w:rPr>
          <w:rFonts w:ascii="Calibri" w:eastAsia="Times New Roman" w:hAnsi="Calibri" w:cs="Calibri"/>
        </w:rPr>
        <w:t>plantibus</w:t>
      </w:r>
      <w:proofErr w:type="spellEnd"/>
      <w:r w:rsidRPr="00286979">
        <w:rPr>
          <w:rFonts w:ascii="Calibri" w:eastAsia="Times New Roman" w:hAnsi="Calibri" w:cs="Calibri"/>
        </w:rPr>
        <w:t> et </w:t>
      </w:r>
      <w:proofErr w:type="spellStart"/>
      <w:r w:rsidRPr="00286979">
        <w:rPr>
          <w:rFonts w:ascii="Calibri" w:eastAsia="Times New Roman" w:hAnsi="Calibri" w:cs="Calibri"/>
        </w:rPr>
        <w:t>animalibus</w:t>
      </w:r>
      <w:proofErr w:type="spellEnd"/>
      <w:r w:rsidRPr="00286979">
        <w:rPr>
          <w:rFonts w:ascii="Calibri" w:eastAsia="Times New Roman" w:hAnsi="Calibri" w:cs="Calibri"/>
        </w:rPr>
        <w:t> in lingua Latina </w:t>
      </w:r>
      <w:proofErr w:type="spellStart"/>
      <w:r w:rsidRPr="00286979">
        <w:rPr>
          <w:rFonts w:ascii="Calibri" w:eastAsia="Times New Roman" w:hAnsi="Calibri" w:cs="Calibri"/>
        </w:rPr>
        <w:t>docet</w:t>
      </w:r>
      <w:proofErr w:type="spellEnd"/>
      <w:r w:rsidRPr="00286979">
        <w:rPr>
          <w:rFonts w:ascii="Calibri" w:eastAsia="Times New Roman" w:hAnsi="Calibri" w:cs="Calibri"/>
        </w:rPr>
        <w:t xml:space="preserve">?  </w:t>
      </w:r>
    </w:p>
    <w:p w14:paraId="419BBA00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Quanto</w:t>
      </w:r>
      <w:proofErr w:type="spellEnd"/>
      <w:r w:rsidRPr="00286979">
        <w:rPr>
          <w:rFonts w:ascii="Calibri" w:eastAsia="Times New Roman" w:hAnsi="Calibri" w:cs="Calibri"/>
          <w:u w:val="single"/>
        </w:rPr>
        <w:t>? = How much?</w:t>
      </w:r>
      <w:r w:rsidRPr="00286979">
        <w:rPr>
          <w:rFonts w:ascii="Calibri" w:eastAsia="Times New Roman" w:hAnsi="Calibri" w:cs="Calibri"/>
        </w:rPr>
        <w:t> </w:t>
      </w:r>
    </w:p>
    <w:p w14:paraId="0E3B6D0B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Quantus,a,um</w:t>
      </w:r>
      <w:proofErr w:type="spellEnd"/>
      <w:r w:rsidRPr="00286979">
        <w:rPr>
          <w:rFonts w:ascii="Calibri" w:eastAsia="Times New Roman" w:hAnsi="Calibri" w:cs="Calibri"/>
          <w:u w:val="single"/>
        </w:rPr>
        <w:t> = How much?  This serves as an adjective and is declined in a sentence.</w:t>
      </w:r>
      <w:r w:rsidRPr="00286979">
        <w:rPr>
          <w:rFonts w:ascii="Calibri" w:eastAsia="Times New Roman" w:hAnsi="Calibri" w:cs="Calibri"/>
        </w:rPr>
        <w:t> </w:t>
      </w:r>
    </w:p>
    <w:p w14:paraId="6DE991EE" w14:textId="1B59C64C" w:rsidR="004A5D01" w:rsidRPr="00286979" w:rsidRDefault="004A5D01" w:rsidP="004A5D01">
      <w:pPr>
        <w:numPr>
          <w:ilvl w:val="0"/>
          <w:numId w:val="23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How much will you pay me? </w:t>
      </w:r>
      <w:r>
        <w:rPr>
          <w:rFonts w:ascii="Calibri" w:eastAsia="Times New Roman" w:hAnsi="Calibri" w:cs="Calibri"/>
        </w:rPr>
        <w:t xml:space="preserve">= </w:t>
      </w:r>
      <w:proofErr w:type="spellStart"/>
      <w:r w:rsidRPr="00286979">
        <w:rPr>
          <w:rFonts w:ascii="Calibri" w:eastAsia="Times New Roman" w:hAnsi="Calibri" w:cs="Calibri"/>
        </w:rPr>
        <w:t>Quanto</w:t>
      </w:r>
      <w:proofErr w:type="spellEnd"/>
      <w:r w:rsidRPr="00286979">
        <w:rPr>
          <w:rFonts w:ascii="Calibri" w:eastAsia="Times New Roman" w:hAnsi="Calibri" w:cs="Calibri"/>
        </w:rPr>
        <w:t> mihi </w:t>
      </w:r>
      <w:proofErr w:type="spellStart"/>
      <w:r w:rsidRPr="00286979">
        <w:rPr>
          <w:rFonts w:ascii="Calibri" w:eastAsia="Times New Roman" w:hAnsi="Calibri" w:cs="Calibri"/>
        </w:rPr>
        <w:t>pecuniam</w:t>
      </w:r>
      <w:proofErr w:type="spellEnd"/>
      <w:r w:rsidRPr="00286979">
        <w:rPr>
          <w:rFonts w:ascii="Calibri" w:eastAsia="Times New Roman" w:hAnsi="Calibri" w:cs="Calibri"/>
        </w:rPr>
        <w:t> </w:t>
      </w:r>
      <w:proofErr w:type="spellStart"/>
      <w:r w:rsidRPr="00286979">
        <w:rPr>
          <w:rFonts w:ascii="Calibri" w:eastAsia="Times New Roman" w:hAnsi="Calibri" w:cs="Calibri"/>
        </w:rPr>
        <w:t>dabis</w:t>
      </w:r>
      <w:proofErr w:type="spellEnd"/>
      <w:r w:rsidRPr="00286979">
        <w:rPr>
          <w:rFonts w:ascii="Calibri" w:eastAsia="Times New Roman" w:hAnsi="Calibri" w:cs="Calibri"/>
        </w:rPr>
        <w:t xml:space="preserve">?  </w:t>
      </w:r>
    </w:p>
    <w:p w14:paraId="1716DD8E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Ubi? = Where? </w:t>
      </w:r>
      <w:r w:rsidRPr="00286979">
        <w:rPr>
          <w:rFonts w:ascii="Calibri" w:eastAsia="Times New Roman" w:hAnsi="Calibri" w:cs="Calibri"/>
        </w:rPr>
        <w:t> </w:t>
      </w:r>
    </w:p>
    <w:p w14:paraId="633E42B6" w14:textId="77777777" w:rsidR="004A5D01" w:rsidRPr="00286979" w:rsidRDefault="004A5D01" w:rsidP="004A5D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De Quo?  = From Where? </w:t>
      </w:r>
      <w:r w:rsidRPr="00286979">
        <w:rPr>
          <w:rFonts w:ascii="Calibri" w:eastAsia="Times New Roman" w:hAnsi="Calibri" w:cs="Calibri"/>
        </w:rPr>
        <w:t> </w:t>
      </w:r>
    </w:p>
    <w:p w14:paraId="10F45B68" w14:textId="1051A0E4" w:rsidR="004A5D01" w:rsidRPr="00286979" w:rsidRDefault="004A5D01" w:rsidP="004A5D01">
      <w:pPr>
        <w:numPr>
          <w:ilvl w:val="0"/>
          <w:numId w:val="25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Where are you? </w:t>
      </w:r>
      <w:r>
        <w:rPr>
          <w:rFonts w:ascii="Calibri" w:eastAsia="Times New Roman" w:hAnsi="Calibri" w:cs="Calibri"/>
        </w:rPr>
        <w:t xml:space="preserve">= </w:t>
      </w:r>
      <w:r w:rsidRPr="00286979">
        <w:rPr>
          <w:rFonts w:ascii="Calibri" w:eastAsia="Times New Roman" w:hAnsi="Calibri" w:cs="Calibri"/>
        </w:rPr>
        <w:t>Ubi </w:t>
      </w:r>
      <w:proofErr w:type="spellStart"/>
      <w:r w:rsidRPr="00286979">
        <w:rPr>
          <w:rFonts w:ascii="Calibri" w:eastAsia="Times New Roman" w:hAnsi="Calibri" w:cs="Calibri"/>
        </w:rPr>
        <w:t>estis</w:t>
      </w:r>
      <w:proofErr w:type="spellEnd"/>
      <w:r w:rsidRPr="00286979">
        <w:rPr>
          <w:rFonts w:ascii="Calibri" w:eastAsia="Times New Roman" w:hAnsi="Calibri" w:cs="Calibri"/>
        </w:rPr>
        <w:t xml:space="preserve">? </w:t>
      </w:r>
    </w:p>
    <w:p w14:paraId="1B4CFEB7" w14:textId="79857BF6" w:rsidR="005E4CF4" w:rsidRDefault="004A5D01" w:rsidP="005E4CF4">
      <w:pPr>
        <w:numPr>
          <w:ilvl w:val="0"/>
          <w:numId w:val="26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From where do you walk? </w:t>
      </w:r>
      <w:r>
        <w:rPr>
          <w:rFonts w:ascii="Calibri" w:eastAsia="Times New Roman" w:hAnsi="Calibri" w:cs="Calibri"/>
        </w:rPr>
        <w:t xml:space="preserve">= </w:t>
      </w:r>
      <w:r w:rsidRPr="00286979">
        <w:rPr>
          <w:rFonts w:ascii="Calibri" w:eastAsia="Times New Roman" w:hAnsi="Calibri" w:cs="Calibri"/>
        </w:rPr>
        <w:t>De quo </w:t>
      </w:r>
      <w:proofErr w:type="spellStart"/>
      <w:r w:rsidRPr="00286979">
        <w:rPr>
          <w:rFonts w:ascii="Calibri" w:eastAsia="Times New Roman" w:hAnsi="Calibri" w:cs="Calibri"/>
        </w:rPr>
        <w:t>ambulas</w:t>
      </w:r>
      <w:proofErr w:type="spellEnd"/>
      <w:r w:rsidRPr="00286979">
        <w:rPr>
          <w:rFonts w:ascii="Calibri" w:eastAsia="Times New Roman" w:hAnsi="Calibri" w:cs="Calibri"/>
        </w:rPr>
        <w:t xml:space="preserve">?  </w:t>
      </w:r>
    </w:p>
    <w:p w14:paraId="10F17A4A" w14:textId="1AED2E58" w:rsidR="005E4CF4" w:rsidRDefault="005E4CF4" w:rsidP="005E4CF4">
      <w:pPr>
        <w:shd w:val="clear" w:color="auto" w:fill="FFFFFF"/>
        <w:textAlignment w:val="baseline"/>
        <w:rPr>
          <w:rFonts w:ascii="Calibri" w:eastAsia="Times New Roman" w:hAnsi="Calibri" w:cs="Calibri"/>
        </w:rPr>
      </w:pPr>
    </w:p>
    <w:p w14:paraId="03AF6715" w14:textId="365829BC" w:rsidR="00291CF2" w:rsidRPr="004A5D01" w:rsidRDefault="000B021C" w:rsidP="004A5D01">
      <w:pPr>
        <w:rPr>
          <w:b/>
          <w:bCs/>
        </w:rPr>
      </w:pPr>
      <w:bookmarkStart w:id="2" w:name="_Hlk71177416"/>
      <w:r>
        <w:rPr>
          <w:rFonts w:ascii="Calibri" w:hAnsi="Calibri" w:cs="Calibri"/>
          <w:color w:val="000000"/>
        </w:rPr>
        <w:t> </w:t>
      </w:r>
      <w:bookmarkEnd w:id="2"/>
    </w:p>
    <w:sectPr w:rsidR="00291CF2" w:rsidRPr="004A5D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0CAEF" w14:textId="77777777" w:rsidR="00845CC6" w:rsidRDefault="00845CC6" w:rsidP="00C646A6">
      <w:pPr>
        <w:spacing w:after="0" w:line="240" w:lineRule="auto"/>
      </w:pPr>
      <w:r>
        <w:separator/>
      </w:r>
    </w:p>
  </w:endnote>
  <w:endnote w:type="continuationSeparator" w:id="0">
    <w:p w14:paraId="00AAA761" w14:textId="77777777" w:rsidR="00845CC6" w:rsidRDefault="00845CC6" w:rsidP="00C6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BBA20" w14:textId="028C9DD9" w:rsidR="00C646A6" w:rsidRDefault="00C646A6">
    <w:pPr>
      <w:pStyle w:val="Footer"/>
    </w:pPr>
    <w:r w:rsidRPr="00C646A6">
      <w:t>© Florida Virtual School 2021</w:t>
    </w:r>
  </w:p>
  <w:p w14:paraId="2A576DAE" w14:textId="77777777" w:rsidR="00C646A6" w:rsidRDefault="00C64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37AC8" w14:textId="77777777" w:rsidR="00845CC6" w:rsidRDefault="00845CC6" w:rsidP="00C646A6">
      <w:pPr>
        <w:spacing w:after="0" w:line="240" w:lineRule="auto"/>
      </w:pPr>
      <w:r>
        <w:separator/>
      </w:r>
    </w:p>
  </w:footnote>
  <w:footnote w:type="continuationSeparator" w:id="0">
    <w:p w14:paraId="0B7E529A" w14:textId="77777777" w:rsidR="00845CC6" w:rsidRDefault="00845CC6" w:rsidP="00C6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F075E" w14:textId="79C30DC1" w:rsidR="00C646A6" w:rsidRDefault="00C646A6">
    <w:pPr>
      <w:pStyle w:val="Header"/>
    </w:pPr>
  </w:p>
  <w:p w14:paraId="20A2339A" w14:textId="77777777" w:rsidR="00C646A6" w:rsidRDefault="00C64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26F6"/>
    <w:multiLevelType w:val="multilevel"/>
    <w:tmpl w:val="D8F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F6817"/>
    <w:multiLevelType w:val="multilevel"/>
    <w:tmpl w:val="EC62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8206C"/>
    <w:multiLevelType w:val="multilevel"/>
    <w:tmpl w:val="0BD8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A5397"/>
    <w:multiLevelType w:val="hybridMultilevel"/>
    <w:tmpl w:val="FA30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C7351"/>
    <w:multiLevelType w:val="multilevel"/>
    <w:tmpl w:val="86641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314B57"/>
    <w:multiLevelType w:val="hybridMultilevel"/>
    <w:tmpl w:val="3118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63E12"/>
    <w:multiLevelType w:val="multilevel"/>
    <w:tmpl w:val="CCFC5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C77418D"/>
    <w:multiLevelType w:val="multilevel"/>
    <w:tmpl w:val="F362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B5933"/>
    <w:multiLevelType w:val="multilevel"/>
    <w:tmpl w:val="A14E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60FB4"/>
    <w:multiLevelType w:val="multilevel"/>
    <w:tmpl w:val="2B5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063E35"/>
    <w:multiLevelType w:val="multilevel"/>
    <w:tmpl w:val="751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BE6C55"/>
    <w:multiLevelType w:val="multilevel"/>
    <w:tmpl w:val="98021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4082273"/>
    <w:multiLevelType w:val="multilevel"/>
    <w:tmpl w:val="9D5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C3392B"/>
    <w:multiLevelType w:val="hybridMultilevel"/>
    <w:tmpl w:val="4C8E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64C76"/>
    <w:multiLevelType w:val="hybridMultilevel"/>
    <w:tmpl w:val="64F2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42FC7"/>
    <w:multiLevelType w:val="hybridMultilevel"/>
    <w:tmpl w:val="532C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F1B7B"/>
    <w:multiLevelType w:val="multilevel"/>
    <w:tmpl w:val="D9D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76EA5"/>
    <w:multiLevelType w:val="multilevel"/>
    <w:tmpl w:val="DB7A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00181"/>
    <w:multiLevelType w:val="multilevel"/>
    <w:tmpl w:val="AB487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E773922"/>
    <w:multiLevelType w:val="multilevel"/>
    <w:tmpl w:val="3A043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ECC129C"/>
    <w:multiLevelType w:val="multilevel"/>
    <w:tmpl w:val="E14C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A0E59"/>
    <w:multiLevelType w:val="hybridMultilevel"/>
    <w:tmpl w:val="7E086044"/>
    <w:lvl w:ilvl="0" w:tplc="5E04528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E29ED"/>
    <w:multiLevelType w:val="multilevel"/>
    <w:tmpl w:val="43B29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7643E1"/>
    <w:multiLevelType w:val="hybridMultilevel"/>
    <w:tmpl w:val="9B88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3336E"/>
    <w:multiLevelType w:val="hybridMultilevel"/>
    <w:tmpl w:val="D33E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45229"/>
    <w:multiLevelType w:val="multilevel"/>
    <w:tmpl w:val="6DB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D51CC7"/>
    <w:multiLevelType w:val="hybridMultilevel"/>
    <w:tmpl w:val="5EE8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97B26"/>
    <w:multiLevelType w:val="multilevel"/>
    <w:tmpl w:val="56846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EFB4A8B"/>
    <w:multiLevelType w:val="multilevel"/>
    <w:tmpl w:val="ED0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28"/>
  </w:num>
  <w:num w:numId="5">
    <w:abstractNumId w:val="16"/>
  </w:num>
  <w:num w:numId="6">
    <w:abstractNumId w:val="27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21"/>
  </w:num>
  <w:num w:numId="12">
    <w:abstractNumId w:val="24"/>
  </w:num>
  <w:num w:numId="13">
    <w:abstractNumId w:val="14"/>
  </w:num>
  <w:num w:numId="14">
    <w:abstractNumId w:val="26"/>
  </w:num>
  <w:num w:numId="15">
    <w:abstractNumId w:val="23"/>
  </w:num>
  <w:num w:numId="16">
    <w:abstractNumId w:val="9"/>
  </w:num>
  <w:num w:numId="17">
    <w:abstractNumId w:val="22"/>
  </w:num>
  <w:num w:numId="18">
    <w:abstractNumId w:val="7"/>
  </w:num>
  <w:num w:numId="19">
    <w:abstractNumId w:val="18"/>
  </w:num>
  <w:num w:numId="20">
    <w:abstractNumId w:val="12"/>
  </w:num>
  <w:num w:numId="21">
    <w:abstractNumId w:val="19"/>
  </w:num>
  <w:num w:numId="22">
    <w:abstractNumId w:val="2"/>
  </w:num>
  <w:num w:numId="23">
    <w:abstractNumId w:val="4"/>
  </w:num>
  <w:num w:numId="24">
    <w:abstractNumId w:val="6"/>
  </w:num>
  <w:num w:numId="25">
    <w:abstractNumId w:val="10"/>
  </w:num>
  <w:num w:numId="26">
    <w:abstractNumId w:val="25"/>
  </w:num>
  <w:num w:numId="27">
    <w:abstractNumId w:val="13"/>
  </w:num>
  <w:num w:numId="28">
    <w:abstractNumId w:val="5"/>
  </w:num>
  <w:num w:numId="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Velasco, Britanny">
    <w15:presenceInfo w15:providerId="AD" w15:userId="S::bperezvelasco@flvs.net::f68346fa-d18f-42ab-8acf-6890b02e5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4"/>
    <w:rsid w:val="00051733"/>
    <w:rsid w:val="000B021C"/>
    <w:rsid w:val="000C565A"/>
    <w:rsid w:val="001A44A2"/>
    <w:rsid w:val="00291CF2"/>
    <w:rsid w:val="002D1E84"/>
    <w:rsid w:val="002E0094"/>
    <w:rsid w:val="003056BB"/>
    <w:rsid w:val="003137B0"/>
    <w:rsid w:val="004A5D01"/>
    <w:rsid w:val="004D790C"/>
    <w:rsid w:val="005A0A44"/>
    <w:rsid w:val="005E4CF4"/>
    <w:rsid w:val="006B0474"/>
    <w:rsid w:val="006B6134"/>
    <w:rsid w:val="006D22CF"/>
    <w:rsid w:val="00701C82"/>
    <w:rsid w:val="00720A1C"/>
    <w:rsid w:val="007A72AE"/>
    <w:rsid w:val="007A7FB3"/>
    <w:rsid w:val="0084086D"/>
    <w:rsid w:val="00845CC6"/>
    <w:rsid w:val="00865F2E"/>
    <w:rsid w:val="0087270B"/>
    <w:rsid w:val="009D0A2B"/>
    <w:rsid w:val="009E2B12"/>
    <w:rsid w:val="00A4531D"/>
    <w:rsid w:val="00AD0C49"/>
    <w:rsid w:val="00C31813"/>
    <w:rsid w:val="00C63A74"/>
    <w:rsid w:val="00C646A6"/>
    <w:rsid w:val="00E00AA4"/>
    <w:rsid w:val="00E65D46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9C7C"/>
  <w15:chartTrackingRefBased/>
  <w15:docId w15:val="{19BFE6E3-7E08-4B1C-855E-23EF061D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C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4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C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C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CF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A6"/>
  </w:style>
  <w:style w:type="paragraph" w:styleId="Footer">
    <w:name w:val="footer"/>
    <w:basedOn w:val="Normal"/>
    <w:link w:val="FooterChar"/>
    <w:uiPriority w:val="99"/>
    <w:unhideWhenUsed/>
    <w:rsid w:val="00C6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5</cp:revision>
  <dcterms:created xsi:type="dcterms:W3CDTF">2021-05-06T11:14:00Z</dcterms:created>
  <dcterms:modified xsi:type="dcterms:W3CDTF">2021-06-14T14:13:00Z</dcterms:modified>
</cp:coreProperties>
</file>