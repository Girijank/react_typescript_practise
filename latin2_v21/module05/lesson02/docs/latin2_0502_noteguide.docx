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2B3AFD19" w:rsidR="005B1173" w:rsidRDefault="00FD7170">
      <w:r>
        <w:t xml:space="preserve">Latin </w:t>
      </w:r>
      <w:r w:rsidR="00115D34">
        <w:t>2</w:t>
      </w:r>
      <w:r>
        <w:t>, 0</w:t>
      </w:r>
      <w:r w:rsidR="00840129">
        <w:t>5.02</w:t>
      </w:r>
      <w:r>
        <w:t xml:space="preserve"> Note Guide</w:t>
      </w:r>
      <w:r w:rsidR="00564BC6">
        <w:t>–</w:t>
      </w:r>
      <w:r w:rsidR="00564BC6" w:rsidRPr="00564BC6">
        <w:rPr>
          <w:b/>
          <w:bCs/>
        </w:rPr>
        <w:t xml:space="preserve"> </w:t>
      </w:r>
      <w:r w:rsidR="00564BC6">
        <w:rPr>
          <w:b/>
          <w:bCs/>
        </w:rPr>
        <w:t>Emperor for Life</w:t>
      </w:r>
    </w:p>
    <w:p w14:paraId="0C509EB2" w14:textId="0BE4CD56" w:rsidR="00FD7170" w:rsidRDefault="00FD7170"/>
    <w:p w14:paraId="0BA2CC64" w14:textId="2DDBEA98" w:rsidR="00804F8E" w:rsidRPr="009944DA" w:rsidRDefault="00FD7170" w:rsidP="00804F8E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334E19">
        <w:rPr>
          <w:rFonts w:cstheme="minorHAnsi"/>
          <w:b/>
          <w:bCs/>
        </w:rPr>
        <w:t>The Roman Empire</w:t>
      </w:r>
      <w:r w:rsidR="004B7C9B" w:rsidRPr="00EB68B6">
        <w:rPr>
          <w:rFonts w:cstheme="minorHAnsi"/>
          <w:b/>
          <w:bCs/>
        </w:rPr>
        <w:t xml:space="preserve"> 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6EE08C92" w14:textId="77777777" w:rsidR="0084340F" w:rsidRPr="0084340F" w:rsidRDefault="0084340F" w:rsidP="002E0CB2">
      <w:pPr>
        <w:pStyle w:val="ListParagraph"/>
        <w:numPr>
          <w:ilvl w:val="0"/>
          <w:numId w:val="12"/>
        </w:numPr>
      </w:pPr>
      <w:r>
        <w:t xml:space="preserve">What is </w:t>
      </w:r>
      <w:proofErr w:type="spellStart"/>
      <w:r>
        <w:rPr>
          <w:i/>
          <w:iCs/>
        </w:rPr>
        <w:t>auctoritas</w:t>
      </w:r>
      <w:proofErr w:type="spellEnd"/>
      <w:r>
        <w:rPr>
          <w:i/>
          <w:iCs/>
        </w:rPr>
        <w:t xml:space="preserve">? </w:t>
      </w:r>
    </w:p>
    <w:p w14:paraId="0123EB47" w14:textId="77777777" w:rsidR="0084340F" w:rsidRPr="0084340F" w:rsidRDefault="0084340F" w:rsidP="00470EAA">
      <w:pPr>
        <w:pStyle w:val="ListParagraph"/>
      </w:pPr>
    </w:p>
    <w:p w14:paraId="1A35A95D" w14:textId="7DB35430" w:rsidR="009E2BB2" w:rsidRDefault="00470EAA" w:rsidP="00470EAA">
      <w:pPr>
        <w:pStyle w:val="ListParagraph"/>
        <w:numPr>
          <w:ilvl w:val="0"/>
          <w:numId w:val="12"/>
        </w:numPr>
      </w:pPr>
      <w:r>
        <w:t xml:space="preserve">What group of people bestowed power unto Augustus and future emperors? </w:t>
      </w:r>
    </w:p>
    <w:p w14:paraId="3563D160" w14:textId="77777777" w:rsidR="008A1172" w:rsidRDefault="008A1172" w:rsidP="008A1172">
      <w:pPr>
        <w:pStyle w:val="ListParagraph"/>
      </w:pPr>
    </w:p>
    <w:p w14:paraId="63B1C1C7" w14:textId="15085E55" w:rsidR="008A1172" w:rsidRDefault="008A1172" w:rsidP="00470EAA">
      <w:pPr>
        <w:pStyle w:val="ListParagraph"/>
        <w:numPr>
          <w:ilvl w:val="0"/>
          <w:numId w:val="12"/>
        </w:numPr>
      </w:pPr>
      <w:r>
        <w:t xml:space="preserve">Name the Roman Imperial </w:t>
      </w:r>
      <w:r w:rsidR="002B76AC">
        <w:t>d</w:t>
      </w:r>
      <w:r>
        <w:t>ynasties in this lesson:</w:t>
      </w:r>
    </w:p>
    <w:p w14:paraId="7BE32AB6" w14:textId="77777777" w:rsidR="008A1172" w:rsidRDefault="008A1172" w:rsidP="008A1172">
      <w:pPr>
        <w:pStyle w:val="ListParagraph"/>
      </w:pPr>
    </w:p>
    <w:p w14:paraId="3F8F6A05" w14:textId="67A63B1C" w:rsidR="008A1172" w:rsidRDefault="008A1172" w:rsidP="008A1172">
      <w:pPr>
        <w:pStyle w:val="ListParagraph"/>
        <w:numPr>
          <w:ilvl w:val="1"/>
          <w:numId w:val="12"/>
        </w:numPr>
      </w:pPr>
      <w:r>
        <w:t xml:space="preserve"> </w:t>
      </w:r>
    </w:p>
    <w:p w14:paraId="2AB00B62" w14:textId="77A917D8" w:rsidR="008A1172" w:rsidRDefault="008A1172" w:rsidP="008A1172">
      <w:pPr>
        <w:pStyle w:val="ListParagraph"/>
        <w:numPr>
          <w:ilvl w:val="1"/>
          <w:numId w:val="12"/>
        </w:numPr>
      </w:pPr>
    </w:p>
    <w:p w14:paraId="30C60A0E" w14:textId="6A057542" w:rsidR="008A1172" w:rsidRDefault="008A1172" w:rsidP="008A1172">
      <w:pPr>
        <w:pStyle w:val="ListParagraph"/>
        <w:numPr>
          <w:ilvl w:val="1"/>
          <w:numId w:val="12"/>
        </w:numPr>
      </w:pPr>
    </w:p>
    <w:p w14:paraId="6050DB6B" w14:textId="265E72B3" w:rsidR="008A1172" w:rsidRDefault="008A1172" w:rsidP="008A1172">
      <w:pPr>
        <w:pStyle w:val="ListParagraph"/>
        <w:numPr>
          <w:ilvl w:val="1"/>
          <w:numId w:val="12"/>
        </w:numPr>
      </w:pPr>
    </w:p>
    <w:p w14:paraId="7CFFB8DB" w14:textId="324F6D3C" w:rsidR="008A1172" w:rsidRDefault="008A1172" w:rsidP="008A1172">
      <w:pPr>
        <w:pStyle w:val="ListParagraph"/>
        <w:numPr>
          <w:ilvl w:val="1"/>
          <w:numId w:val="12"/>
        </w:numPr>
      </w:pPr>
    </w:p>
    <w:p w14:paraId="1CDF1E2D" w14:textId="10C0B83A" w:rsidR="008A1172" w:rsidRDefault="008A1172" w:rsidP="008A1172">
      <w:pPr>
        <w:pStyle w:val="ListParagraph"/>
        <w:numPr>
          <w:ilvl w:val="1"/>
          <w:numId w:val="12"/>
        </w:numPr>
      </w:pPr>
    </w:p>
    <w:p w14:paraId="53BDB1A9" w14:textId="77777777" w:rsidR="008A1172" w:rsidRDefault="008A1172" w:rsidP="00FE3448">
      <w:pPr>
        <w:pStyle w:val="ListParagraph"/>
        <w:ind w:left="1440"/>
      </w:pPr>
    </w:p>
    <w:p w14:paraId="4B4E6997" w14:textId="73EA7AE9" w:rsidR="009E2BB2" w:rsidRDefault="009E2BB2" w:rsidP="009E2BB2"/>
    <w:p w14:paraId="6959904C" w14:textId="77777777" w:rsidR="006626AF" w:rsidRDefault="006626AF" w:rsidP="006626AF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45027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45027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45027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45027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00A7E" w14:paraId="1D369278" w14:textId="77777777" w:rsidTr="002578C2">
        <w:tc>
          <w:tcPr>
            <w:tcW w:w="2337" w:type="dxa"/>
          </w:tcPr>
          <w:p w14:paraId="6A96E695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5D2E92BC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summer</w:t>
            </w:r>
          </w:p>
        </w:tc>
        <w:tc>
          <w:tcPr>
            <w:tcW w:w="2338" w:type="dxa"/>
          </w:tcPr>
          <w:p w14:paraId="66177AEA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  <w:tr w:rsidR="00400A7E" w14:paraId="6DAE5C96" w14:textId="77777777" w:rsidTr="002578C2">
        <w:tc>
          <w:tcPr>
            <w:tcW w:w="2337" w:type="dxa"/>
          </w:tcPr>
          <w:p w14:paraId="519DD2B2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0C70DB46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kindness</w:t>
            </w:r>
          </w:p>
        </w:tc>
        <w:tc>
          <w:tcPr>
            <w:tcW w:w="2338" w:type="dxa"/>
          </w:tcPr>
          <w:p w14:paraId="1CCC9C9E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  <w:tr w:rsidR="00400A7E" w14:paraId="62DAB4A0" w14:textId="77777777" w:rsidTr="002578C2">
        <w:tc>
          <w:tcPr>
            <w:tcW w:w="2337" w:type="dxa"/>
          </w:tcPr>
          <w:p w14:paraId="5522E4BF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5FEFCE7A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consul</w:t>
            </w:r>
          </w:p>
        </w:tc>
        <w:tc>
          <w:tcPr>
            <w:tcW w:w="2338" w:type="dxa"/>
          </w:tcPr>
          <w:p w14:paraId="58373758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  <w:tr w:rsidR="00400A7E" w14:paraId="7E52CB06" w14:textId="77777777" w:rsidTr="002578C2">
        <w:tc>
          <w:tcPr>
            <w:tcW w:w="2337" w:type="dxa"/>
          </w:tcPr>
          <w:p w14:paraId="7B504B98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26739B8F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heart</w:t>
            </w:r>
          </w:p>
        </w:tc>
        <w:tc>
          <w:tcPr>
            <w:tcW w:w="2338" w:type="dxa"/>
          </w:tcPr>
          <w:p w14:paraId="517B3829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  <w:tr w:rsidR="00400A7E" w14:paraId="2241BC6A" w14:textId="77777777" w:rsidTr="002578C2">
        <w:tc>
          <w:tcPr>
            <w:tcW w:w="2337" w:type="dxa"/>
          </w:tcPr>
          <w:p w14:paraId="4943A23C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37BF2A35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winter</w:t>
            </w:r>
          </w:p>
        </w:tc>
        <w:tc>
          <w:tcPr>
            <w:tcW w:w="2338" w:type="dxa"/>
          </w:tcPr>
          <w:p w14:paraId="039E4149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  <w:tr w:rsidR="00400A7E" w14:paraId="4B5B9F5C" w14:textId="77777777" w:rsidTr="002578C2">
        <w:tc>
          <w:tcPr>
            <w:tcW w:w="2337" w:type="dxa"/>
          </w:tcPr>
          <w:p w14:paraId="4EE5E607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45A63A35" w:rsidR="00400A7E" w:rsidRPr="00F80836" w:rsidRDefault="00400A7E" w:rsidP="00450278">
            <w:pPr>
              <w:spacing w:line="480" w:lineRule="auto"/>
            </w:pPr>
            <w:r w:rsidRPr="47067ED3">
              <w:rPr>
                <w:rFonts w:ascii="Calibri" w:eastAsia="Calibri" w:hAnsi="Calibri" w:cs="Calibri"/>
                <w:color w:val="000000" w:themeColor="text1"/>
              </w:rPr>
              <w:t>light</w:t>
            </w:r>
          </w:p>
        </w:tc>
        <w:tc>
          <w:tcPr>
            <w:tcW w:w="2338" w:type="dxa"/>
          </w:tcPr>
          <w:p w14:paraId="4A085DD4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400A7E" w:rsidRDefault="00400A7E" w:rsidP="00450278">
            <w:pPr>
              <w:spacing w:line="480" w:lineRule="auto"/>
              <w:rPr>
                <w:b/>
                <w:bCs/>
              </w:rPr>
            </w:pPr>
          </w:p>
        </w:tc>
      </w:tr>
    </w:tbl>
    <w:p w14:paraId="55AD203A" w14:textId="79B4C2FE" w:rsidR="00932CBB" w:rsidRDefault="00932CBB" w:rsidP="00932CBB">
      <w:pPr>
        <w:rPr>
          <w:b/>
          <w:bCs/>
        </w:rPr>
      </w:pPr>
    </w:p>
    <w:p w14:paraId="0C7D6F2F" w14:textId="017393C2" w:rsidR="003328BA" w:rsidRDefault="003328BA" w:rsidP="00932CBB"/>
    <w:p w14:paraId="49F81F64" w14:textId="782F2249" w:rsidR="00E631B0" w:rsidRDefault="00E631B0" w:rsidP="00932CBB"/>
    <w:p w14:paraId="43434A7F" w14:textId="77777777" w:rsidR="00255CE3" w:rsidRDefault="00255CE3" w:rsidP="00932CBB"/>
    <w:p w14:paraId="6401A139" w14:textId="54528944" w:rsidR="00C0498E" w:rsidRDefault="00C0498E" w:rsidP="00932CBB"/>
    <w:p w14:paraId="4CDDE727" w14:textId="77777777" w:rsidR="00255CE3" w:rsidRDefault="00255CE3" w:rsidP="00255CE3">
      <w:pPr>
        <w:rPr>
          <w:b/>
          <w:bCs/>
        </w:rPr>
      </w:pPr>
    </w:p>
    <w:p w14:paraId="1DFEF1AD" w14:textId="77777777" w:rsidR="00334E19" w:rsidRPr="00EB68B6" w:rsidRDefault="00334E19" w:rsidP="00334E19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Fabula </w:t>
      </w:r>
      <w:proofErr w:type="spellStart"/>
      <w:r>
        <w:rPr>
          <w:b/>
          <w:bCs/>
        </w:rPr>
        <w:t>Fabulosa</w:t>
      </w:r>
      <w:proofErr w:type="spellEnd"/>
      <w:r>
        <w:rPr>
          <w:b/>
          <w:bCs/>
        </w:rPr>
        <w:t xml:space="preserve">: </w:t>
      </w:r>
      <w:r w:rsidRPr="679B2A7D">
        <w:rPr>
          <w:b/>
          <w:bCs/>
        </w:rPr>
        <w:t xml:space="preserve">Diana and Actaeon </w:t>
      </w:r>
    </w:p>
    <w:p w14:paraId="588A31E5" w14:textId="65746CBD" w:rsidR="00334E19" w:rsidRDefault="00334E19" w:rsidP="00334E19">
      <w:r>
        <w:t>In a short paragraph (3</w:t>
      </w:r>
      <w:r w:rsidR="002B76AC">
        <w:t>–</w:t>
      </w:r>
      <w:r>
        <w:t xml:space="preserve">4 sentences), write about what happened to Actaeon when he encountered Diana. </w:t>
      </w:r>
    </w:p>
    <w:p w14:paraId="2B52AE8C" w14:textId="77777777" w:rsidR="00334E19" w:rsidRDefault="00334E19" w:rsidP="00255CE3">
      <w:pPr>
        <w:pStyle w:val="NoSpacing"/>
        <w:rPr>
          <w:b/>
          <w:bCs/>
        </w:rPr>
      </w:pPr>
    </w:p>
    <w:p w14:paraId="77F9B116" w14:textId="15AD1030" w:rsidR="00255CE3" w:rsidRDefault="00255CE3" w:rsidP="00255CE3">
      <w:pPr>
        <w:pStyle w:val="NoSpacing"/>
        <w:rPr>
          <w:b/>
          <w:bCs/>
        </w:rPr>
      </w:pPr>
      <w:r w:rsidRPr="007E6733">
        <w:rPr>
          <w:b/>
          <w:bCs/>
        </w:rPr>
        <w:t xml:space="preserve">Perfect Passive Participle </w:t>
      </w:r>
      <w:r>
        <w:rPr>
          <w:b/>
          <w:bCs/>
        </w:rPr>
        <w:t>(PPP)</w:t>
      </w:r>
    </w:p>
    <w:p w14:paraId="4233E306" w14:textId="673B1F5C" w:rsidR="00E631B0" w:rsidRDefault="00334E19" w:rsidP="00334E19">
      <w:pPr>
        <w:pStyle w:val="ListParagraph"/>
        <w:numPr>
          <w:ilvl w:val="0"/>
          <w:numId w:val="17"/>
        </w:numPr>
      </w:pPr>
      <w:r>
        <w:t>How is the perfect Passive participle used in English?</w:t>
      </w:r>
    </w:p>
    <w:p w14:paraId="622F0940" w14:textId="2FC5CCBA" w:rsidR="00334E19" w:rsidRDefault="00334E19" w:rsidP="00334E19">
      <w:pPr>
        <w:pStyle w:val="ListParagraph"/>
        <w:numPr>
          <w:ilvl w:val="0"/>
          <w:numId w:val="17"/>
        </w:numPr>
      </w:pPr>
      <w:r>
        <w:t>Give an example of an English sentence containing a PPP:</w:t>
      </w:r>
    </w:p>
    <w:p w14:paraId="524BB557" w14:textId="3D78A62B" w:rsidR="00334E19" w:rsidRDefault="00334E19" w:rsidP="00334E19">
      <w:pPr>
        <w:pStyle w:val="ListParagraph"/>
      </w:pPr>
    </w:p>
    <w:p w14:paraId="588B981C" w14:textId="77777777" w:rsidR="00334E19" w:rsidRDefault="00334E19" w:rsidP="00334E19">
      <w:pPr>
        <w:pStyle w:val="ListParagraph"/>
      </w:pPr>
    </w:p>
    <w:p w14:paraId="0EE43163" w14:textId="13473DA8" w:rsidR="00E631B0" w:rsidRPr="00334E19" w:rsidRDefault="00334E19" w:rsidP="00932CBB">
      <w:pPr>
        <w:rPr>
          <w:b/>
          <w:bCs/>
        </w:rPr>
      </w:pPr>
      <w:r w:rsidRPr="00334E19">
        <w:rPr>
          <w:b/>
          <w:bCs/>
        </w:rPr>
        <w:t>Perfect Passive Participles in Latin</w:t>
      </w:r>
    </w:p>
    <w:p w14:paraId="6ACEC837" w14:textId="77777777" w:rsidR="00334E19" w:rsidRDefault="00334E19" w:rsidP="00334E19">
      <w:pPr>
        <w:pStyle w:val="ListParagraph"/>
        <w:numPr>
          <w:ilvl w:val="0"/>
          <w:numId w:val="16"/>
        </w:numPr>
      </w:pPr>
      <w:r>
        <w:t>What principal part of the verb is the PPP?</w:t>
      </w:r>
    </w:p>
    <w:p w14:paraId="19E3DEEB" w14:textId="77777777" w:rsidR="00334E19" w:rsidRDefault="00334E19" w:rsidP="00334E19">
      <w:pPr>
        <w:pStyle w:val="ListParagraph"/>
        <w:numPr>
          <w:ilvl w:val="0"/>
          <w:numId w:val="16"/>
        </w:numPr>
      </w:pPr>
      <w:r>
        <w:t>Identify the PPP and its translation for these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334E19" w14:paraId="6CD4E2A1" w14:textId="77777777" w:rsidTr="000D4208">
        <w:tc>
          <w:tcPr>
            <w:tcW w:w="4675" w:type="dxa"/>
          </w:tcPr>
          <w:p w14:paraId="55EB9771" w14:textId="77777777" w:rsidR="00334E19" w:rsidRPr="00E21C41" w:rsidRDefault="00334E19" w:rsidP="000D4208">
            <w:pPr>
              <w:pStyle w:val="ListParagraph"/>
              <w:ind w:left="0"/>
              <w:rPr>
                <w:b/>
                <w:bCs/>
              </w:rPr>
            </w:pPr>
            <w:r w:rsidRPr="00E21C41">
              <w:rPr>
                <w:b/>
                <w:bCs/>
              </w:rPr>
              <w:t>Verb</w:t>
            </w:r>
          </w:p>
        </w:tc>
        <w:tc>
          <w:tcPr>
            <w:tcW w:w="4675" w:type="dxa"/>
          </w:tcPr>
          <w:p w14:paraId="4A1D9B1F" w14:textId="77777777" w:rsidR="00334E19" w:rsidRPr="00E21C41" w:rsidRDefault="00334E19" w:rsidP="000D4208">
            <w:pPr>
              <w:pStyle w:val="ListParagraph"/>
              <w:ind w:left="0"/>
              <w:rPr>
                <w:b/>
                <w:bCs/>
              </w:rPr>
            </w:pPr>
            <w:r w:rsidRPr="00E21C41">
              <w:rPr>
                <w:b/>
                <w:bCs/>
              </w:rPr>
              <w:t>PPP</w:t>
            </w:r>
            <w:r>
              <w:rPr>
                <w:b/>
                <w:bCs/>
              </w:rPr>
              <w:t xml:space="preserve"> + Translation</w:t>
            </w:r>
          </w:p>
        </w:tc>
      </w:tr>
      <w:tr w:rsidR="00334E19" w14:paraId="567569AA" w14:textId="77777777" w:rsidTr="000D4208">
        <w:tc>
          <w:tcPr>
            <w:tcW w:w="4675" w:type="dxa"/>
          </w:tcPr>
          <w:p w14:paraId="3E0729AF" w14:textId="11F54EB3" w:rsidR="00334E19" w:rsidRDefault="00334E19" w:rsidP="000D4208">
            <w:pPr>
              <w:pStyle w:val="ListParagraph"/>
              <w:ind w:left="0"/>
            </w:pPr>
            <w:proofErr w:type="spellStart"/>
            <w:r>
              <w:t>voco</w:t>
            </w:r>
            <w:proofErr w:type="spellEnd"/>
            <w:r>
              <w:t xml:space="preserve">, </w:t>
            </w:r>
            <w:proofErr w:type="spellStart"/>
            <w:r>
              <w:t>vocare</w:t>
            </w:r>
            <w:proofErr w:type="spellEnd"/>
            <w:r>
              <w:t xml:space="preserve">, </w:t>
            </w:r>
            <w:proofErr w:type="spellStart"/>
            <w:r>
              <w:t>vocavi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vocatus</w:t>
            </w:r>
            <w:proofErr w:type="spellEnd"/>
            <w:r>
              <w:t>,-</w:t>
            </w:r>
            <w:proofErr w:type="gramEnd"/>
            <w:r>
              <w:t>a,-um</w:t>
            </w:r>
            <w:r w:rsidR="00247C65">
              <w:t xml:space="preserve"> = to call</w:t>
            </w:r>
          </w:p>
        </w:tc>
        <w:tc>
          <w:tcPr>
            <w:tcW w:w="4675" w:type="dxa"/>
          </w:tcPr>
          <w:p w14:paraId="33D6E755" w14:textId="77777777" w:rsidR="00334E19" w:rsidRDefault="00334E19" w:rsidP="000D4208">
            <w:pPr>
              <w:pStyle w:val="ListParagraph"/>
              <w:ind w:left="0"/>
            </w:pPr>
          </w:p>
        </w:tc>
      </w:tr>
      <w:tr w:rsidR="00334E19" w14:paraId="3BC7F31B" w14:textId="77777777" w:rsidTr="000D4208">
        <w:tc>
          <w:tcPr>
            <w:tcW w:w="4675" w:type="dxa"/>
          </w:tcPr>
          <w:p w14:paraId="71638B07" w14:textId="583517CA" w:rsidR="00334E19" w:rsidRDefault="00334E19" w:rsidP="000D4208">
            <w:pPr>
              <w:pStyle w:val="ListParagraph"/>
              <w:ind w:left="0"/>
            </w:pPr>
            <w:proofErr w:type="spellStart"/>
            <w:r>
              <w:t>terreo</w:t>
            </w:r>
            <w:proofErr w:type="spellEnd"/>
            <w:r>
              <w:t xml:space="preserve">, </w:t>
            </w:r>
            <w:proofErr w:type="spellStart"/>
            <w:r>
              <w:t>terrere</w:t>
            </w:r>
            <w:proofErr w:type="spellEnd"/>
            <w:r>
              <w:t xml:space="preserve">, </w:t>
            </w:r>
            <w:proofErr w:type="spellStart"/>
            <w:r>
              <w:t>terrui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territus</w:t>
            </w:r>
            <w:proofErr w:type="spellEnd"/>
            <w:r>
              <w:t>,-</w:t>
            </w:r>
            <w:proofErr w:type="gramEnd"/>
            <w:r>
              <w:t>a,-um</w:t>
            </w:r>
            <w:r w:rsidR="00247C65">
              <w:t xml:space="preserve"> = to frighten</w:t>
            </w:r>
          </w:p>
        </w:tc>
        <w:tc>
          <w:tcPr>
            <w:tcW w:w="4675" w:type="dxa"/>
          </w:tcPr>
          <w:p w14:paraId="12D97771" w14:textId="77777777" w:rsidR="00334E19" w:rsidRDefault="00334E19" w:rsidP="000D4208">
            <w:pPr>
              <w:pStyle w:val="ListParagraph"/>
              <w:ind w:left="0"/>
            </w:pPr>
          </w:p>
        </w:tc>
      </w:tr>
      <w:tr w:rsidR="00334E19" w14:paraId="464541A2" w14:textId="77777777" w:rsidTr="000D4208">
        <w:tc>
          <w:tcPr>
            <w:tcW w:w="4675" w:type="dxa"/>
          </w:tcPr>
          <w:p w14:paraId="00C63079" w14:textId="02D7BD00" w:rsidR="00334E19" w:rsidRDefault="00334E19" w:rsidP="000D4208">
            <w:pPr>
              <w:pStyle w:val="ListParagraph"/>
              <w:ind w:left="0"/>
            </w:pPr>
            <w:proofErr w:type="spellStart"/>
            <w:r>
              <w:t>lego</w:t>
            </w:r>
            <w:proofErr w:type="spellEnd"/>
            <w:r>
              <w:t xml:space="preserve">, </w:t>
            </w:r>
            <w:proofErr w:type="spellStart"/>
            <w:r>
              <w:t>legere</w:t>
            </w:r>
            <w:proofErr w:type="spellEnd"/>
            <w:r>
              <w:t xml:space="preserve">, </w:t>
            </w:r>
            <w:proofErr w:type="spellStart"/>
            <w:r>
              <w:t>legi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lectus</w:t>
            </w:r>
            <w:proofErr w:type="spellEnd"/>
            <w:r>
              <w:t>,-</w:t>
            </w:r>
            <w:proofErr w:type="gramEnd"/>
            <w:r>
              <w:t>a,-um</w:t>
            </w:r>
            <w:r w:rsidR="00247C65">
              <w:t xml:space="preserve"> = to read</w:t>
            </w:r>
          </w:p>
        </w:tc>
        <w:tc>
          <w:tcPr>
            <w:tcW w:w="4675" w:type="dxa"/>
          </w:tcPr>
          <w:p w14:paraId="4E3E4761" w14:textId="77777777" w:rsidR="00334E19" w:rsidRDefault="00334E19" w:rsidP="000D4208">
            <w:pPr>
              <w:pStyle w:val="ListParagraph"/>
              <w:ind w:left="0"/>
            </w:pPr>
          </w:p>
        </w:tc>
      </w:tr>
      <w:tr w:rsidR="00334E19" w14:paraId="70E5D02E" w14:textId="77777777" w:rsidTr="000D4208">
        <w:tc>
          <w:tcPr>
            <w:tcW w:w="4675" w:type="dxa"/>
          </w:tcPr>
          <w:p w14:paraId="69F3D0A5" w14:textId="1C555479" w:rsidR="00334E19" w:rsidRDefault="00334E19" w:rsidP="000D4208">
            <w:pPr>
              <w:pStyle w:val="ListParagraph"/>
              <w:ind w:left="0"/>
            </w:pPr>
            <w:proofErr w:type="spellStart"/>
            <w:r>
              <w:t>capio</w:t>
            </w:r>
            <w:proofErr w:type="spellEnd"/>
            <w:r>
              <w:t xml:space="preserve">, </w:t>
            </w:r>
            <w:proofErr w:type="spellStart"/>
            <w:r>
              <w:t>capere</w:t>
            </w:r>
            <w:proofErr w:type="spellEnd"/>
            <w:r>
              <w:t xml:space="preserve">, </w:t>
            </w:r>
            <w:proofErr w:type="spellStart"/>
            <w:r>
              <w:t>cepi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captus</w:t>
            </w:r>
            <w:proofErr w:type="spellEnd"/>
            <w:r>
              <w:t>,-</w:t>
            </w:r>
            <w:proofErr w:type="gramEnd"/>
            <w:r>
              <w:t>a,-um</w:t>
            </w:r>
            <w:r w:rsidR="00247C65">
              <w:t xml:space="preserve"> = to seize</w:t>
            </w:r>
          </w:p>
        </w:tc>
        <w:tc>
          <w:tcPr>
            <w:tcW w:w="4675" w:type="dxa"/>
          </w:tcPr>
          <w:p w14:paraId="49984041" w14:textId="77777777" w:rsidR="00334E19" w:rsidRDefault="00334E19" w:rsidP="000D4208">
            <w:pPr>
              <w:pStyle w:val="ListParagraph"/>
              <w:ind w:left="0"/>
            </w:pPr>
          </w:p>
        </w:tc>
      </w:tr>
      <w:tr w:rsidR="00334E19" w14:paraId="5FB18D11" w14:textId="77777777" w:rsidTr="000D4208">
        <w:tc>
          <w:tcPr>
            <w:tcW w:w="4675" w:type="dxa"/>
          </w:tcPr>
          <w:p w14:paraId="3B707B5C" w14:textId="31CDDDAB" w:rsidR="00334E19" w:rsidRDefault="00334E19" w:rsidP="000D4208">
            <w:pPr>
              <w:pStyle w:val="ListParagraph"/>
              <w:ind w:left="0"/>
            </w:pPr>
            <w:proofErr w:type="spellStart"/>
            <w:r>
              <w:t>sentio</w:t>
            </w:r>
            <w:proofErr w:type="spellEnd"/>
            <w:r>
              <w:t xml:space="preserve">, </w:t>
            </w:r>
            <w:proofErr w:type="spellStart"/>
            <w:r>
              <w:t>sentire</w:t>
            </w:r>
            <w:proofErr w:type="spellEnd"/>
            <w:r>
              <w:t xml:space="preserve">, sensi, </w:t>
            </w:r>
            <w:proofErr w:type="spellStart"/>
            <w:proofErr w:type="gramStart"/>
            <w:r>
              <w:t>sensus</w:t>
            </w:r>
            <w:proofErr w:type="spellEnd"/>
            <w:r>
              <w:t>,-</w:t>
            </w:r>
            <w:proofErr w:type="gramEnd"/>
            <w:r>
              <w:t>a,-um</w:t>
            </w:r>
            <w:r w:rsidR="00247C65">
              <w:t xml:space="preserve"> = to sense</w:t>
            </w:r>
          </w:p>
        </w:tc>
        <w:tc>
          <w:tcPr>
            <w:tcW w:w="4675" w:type="dxa"/>
          </w:tcPr>
          <w:p w14:paraId="65393BA1" w14:textId="77777777" w:rsidR="00334E19" w:rsidRDefault="00334E19" w:rsidP="000D4208">
            <w:pPr>
              <w:pStyle w:val="ListParagraph"/>
              <w:ind w:left="0"/>
            </w:pPr>
          </w:p>
        </w:tc>
      </w:tr>
    </w:tbl>
    <w:p w14:paraId="15E17715" w14:textId="4E4C224A" w:rsidR="00E631B0" w:rsidRDefault="00E631B0" w:rsidP="00932CBB"/>
    <w:p w14:paraId="59CC43C1" w14:textId="437CDC4C" w:rsidR="00247C65" w:rsidRPr="00247C65" w:rsidRDefault="00247C65" w:rsidP="00932CBB">
      <w:pPr>
        <w:rPr>
          <w:b/>
          <w:bCs/>
        </w:rPr>
      </w:pPr>
      <w:r w:rsidRPr="00247C65">
        <w:rPr>
          <w:b/>
          <w:bCs/>
        </w:rPr>
        <w:t>Perfect Passive Participle Declining</w:t>
      </w:r>
    </w:p>
    <w:p w14:paraId="020489F1" w14:textId="3C50A1A6" w:rsidR="00247C65" w:rsidRDefault="00247C65" w:rsidP="00247C65">
      <w:pPr>
        <w:pStyle w:val="ListParagraph"/>
        <w:ind w:left="0"/>
      </w:pPr>
      <w:r w:rsidRPr="00C0498E">
        <w:rPr>
          <w:rFonts w:ascii="Calibri" w:eastAsia="Times New Roman" w:hAnsi="Calibri" w:cs="Calibri"/>
        </w:rPr>
        <w:t xml:space="preserve">Complete this </w:t>
      </w:r>
      <w:r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 w:rsidRPr="00247C65">
        <w:rPr>
          <w:i/>
          <w:iCs/>
        </w:rPr>
        <w:t>terreo</w:t>
      </w:r>
      <w:proofErr w:type="spellEnd"/>
      <w:r w:rsidRPr="00247C65">
        <w:rPr>
          <w:i/>
          <w:iCs/>
        </w:rPr>
        <w:t xml:space="preserve">, </w:t>
      </w:r>
      <w:proofErr w:type="spellStart"/>
      <w:r w:rsidRPr="00247C65">
        <w:rPr>
          <w:i/>
          <w:iCs/>
        </w:rPr>
        <w:t>terrere</w:t>
      </w:r>
      <w:proofErr w:type="spellEnd"/>
      <w:r w:rsidRPr="00247C65">
        <w:rPr>
          <w:i/>
          <w:iCs/>
        </w:rPr>
        <w:t xml:space="preserve">, </w:t>
      </w:r>
      <w:proofErr w:type="spellStart"/>
      <w:r w:rsidRPr="00247C65">
        <w:rPr>
          <w:i/>
          <w:iCs/>
        </w:rPr>
        <w:t>terrui</w:t>
      </w:r>
      <w:proofErr w:type="spellEnd"/>
      <w:r w:rsidRPr="00247C65">
        <w:rPr>
          <w:i/>
          <w:iCs/>
        </w:rPr>
        <w:t xml:space="preserve">, </w:t>
      </w:r>
      <w:proofErr w:type="spellStart"/>
      <w:proofErr w:type="gramStart"/>
      <w:r w:rsidRPr="00247C65">
        <w:rPr>
          <w:i/>
          <w:iCs/>
        </w:rPr>
        <w:t>territus</w:t>
      </w:r>
      <w:proofErr w:type="spellEnd"/>
      <w:r w:rsidRPr="00247C65">
        <w:rPr>
          <w:i/>
          <w:iCs/>
        </w:rPr>
        <w:t>,-</w:t>
      </w:r>
      <w:proofErr w:type="gramEnd"/>
      <w:r w:rsidRPr="00247C65">
        <w:rPr>
          <w:i/>
          <w:iCs/>
        </w:rPr>
        <w:t>a,-um</w:t>
      </w:r>
      <w:r>
        <w:rPr>
          <w:i/>
          <w:iCs/>
        </w:rPr>
        <w:t xml:space="preserve"> = to frighten</w:t>
      </w:r>
    </w:p>
    <w:p w14:paraId="7FF74884" w14:textId="6F33A44A" w:rsidR="00247C65" w:rsidRPr="00C0498E" w:rsidDel="00247C65" w:rsidRDefault="00247C65" w:rsidP="00247C65">
      <w:pPr>
        <w:spacing w:after="0" w:line="240" w:lineRule="auto"/>
        <w:textAlignment w:val="baseline"/>
        <w:rPr>
          <w:del w:id="0" w:author="Anderson, Marcia" w:date="2021-04-23T14:29:00Z"/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247C65" w:rsidRPr="00C0498E" w14:paraId="0A8589E5" w14:textId="77777777" w:rsidTr="00355A5C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F9AC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80FEE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7EC23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AC9EA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0EFA0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47C65" w:rsidRPr="00C0498E" w14:paraId="5168CA96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7D595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9823C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5E7C1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8942D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983F9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47C65" w:rsidRPr="00C0498E" w14:paraId="56A4BBD2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0C23F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8B7FD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73B3A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80380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B20C3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47C65" w:rsidRPr="00C0498E" w14:paraId="175F6E16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63F1C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FC427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4E1BD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4D3C5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D0AAE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47C65" w:rsidRPr="00C0498E" w14:paraId="3A794C8E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EF04C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57731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A55A3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428F3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3F135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47C65" w:rsidRPr="00C0498E" w14:paraId="533C8ACE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AB64E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0BC8F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E74D9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55378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FE3A3" w14:textId="77777777" w:rsidR="00247C65" w:rsidRPr="00C0498E" w:rsidRDefault="00247C65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54A5E036" w14:textId="77777777" w:rsidR="00247C65" w:rsidRDefault="00247C65" w:rsidP="00247C65">
      <w:pPr>
        <w:rPr>
          <w:b/>
          <w:bCs/>
        </w:rPr>
      </w:pPr>
    </w:p>
    <w:p w14:paraId="11803ED6" w14:textId="77777777" w:rsidR="00247C65" w:rsidRPr="00032D03" w:rsidRDefault="00247C65" w:rsidP="00932CBB"/>
    <w:p w14:paraId="62298FA6" w14:textId="3E7C7EAE" w:rsidR="001F779B" w:rsidRPr="00EB68B6" w:rsidRDefault="001F779B" w:rsidP="001F779B">
      <w:pPr>
        <w:pStyle w:val="NoSpacing"/>
        <w:rPr>
          <w:rFonts w:cstheme="minorHAnsi"/>
          <w:b/>
          <w:bCs/>
        </w:rPr>
      </w:pPr>
      <w:r>
        <w:rPr>
          <w:b/>
          <w:bCs/>
        </w:rPr>
        <w:t xml:space="preserve">Culture: </w:t>
      </w:r>
      <w:r w:rsidRPr="00EB68B6">
        <w:rPr>
          <w:rFonts w:cstheme="minorHAnsi"/>
          <w:b/>
          <w:bCs/>
        </w:rPr>
        <w:t>The Julio</w:t>
      </w:r>
      <w:r w:rsidR="002B76AC">
        <w:rPr>
          <w:rFonts w:cstheme="minorHAnsi"/>
          <w:b/>
          <w:bCs/>
        </w:rPr>
        <w:t>–</w:t>
      </w:r>
      <w:r w:rsidRPr="00EB68B6">
        <w:rPr>
          <w:rFonts w:cstheme="minorHAnsi"/>
          <w:b/>
          <w:bCs/>
        </w:rPr>
        <w:t xml:space="preserve">Claudian Imperial Dynasty </w:t>
      </w:r>
    </w:p>
    <w:p w14:paraId="7ACC712C" w14:textId="53C0B90A" w:rsidR="00C979F3" w:rsidRDefault="001F779B" w:rsidP="00932CBB">
      <w:r>
        <w:t>What did you learn?</w:t>
      </w:r>
    </w:p>
    <w:p w14:paraId="2387881B" w14:textId="240AC3EB" w:rsidR="001F779B" w:rsidRDefault="00AE39C3" w:rsidP="00932CBB">
      <w:r>
        <w:t>Provide a brief summary of who these Roman emperors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E39C3" w14:paraId="67574059" w14:textId="77777777" w:rsidTr="00AE39C3">
        <w:tc>
          <w:tcPr>
            <w:tcW w:w="1705" w:type="dxa"/>
          </w:tcPr>
          <w:p w14:paraId="5958B3C3" w14:textId="28D54E49" w:rsidR="00AE39C3" w:rsidRDefault="00AE39C3" w:rsidP="00932CBB">
            <w:r>
              <w:t>Tiberius</w:t>
            </w:r>
          </w:p>
        </w:tc>
        <w:tc>
          <w:tcPr>
            <w:tcW w:w="7645" w:type="dxa"/>
          </w:tcPr>
          <w:p w14:paraId="4A3D2258" w14:textId="77777777" w:rsidR="00AE39C3" w:rsidRDefault="00AE39C3" w:rsidP="00932CBB"/>
          <w:p w14:paraId="18A6C9AE" w14:textId="77777777" w:rsidR="00AE39C3" w:rsidRDefault="00AE39C3" w:rsidP="00932CBB"/>
          <w:p w14:paraId="2E758B0D" w14:textId="77777777" w:rsidR="00AE39C3" w:rsidRDefault="00AE39C3" w:rsidP="00932CBB"/>
          <w:p w14:paraId="15132EC2" w14:textId="77777777" w:rsidR="00AE39C3" w:rsidRDefault="00AE39C3" w:rsidP="00932CBB"/>
          <w:p w14:paraId="3794E3CA" w14:textId="77777777" w:rsidR="00AE39C3" w:rsidRDefault="00AE39C3" w:rsidP="00932CBB"/>
          <w:p w14:paraId="4DD98EBD" w14:textId="77777777" w:rsidR="00AE39C3" w:rsidRDefault="00AE39C3" w:rsidP="00932CBB"/>
          <w:p w14:paraId="3AF515EF" w14:textId="65F39CF7" w:rsidR="00AE39C3" w:rsidRDefault="00AE39C3" w:rsidP="00932CBB"/>
        </w:tc>
      </w:tr>
      <w:tr w:rsidR="00AE39C3" w14:paraId="7119374D" w14:textId="77777777" w:rsidTr="00AE39C3">
        <w:tc>
          <w:tcPr>
            <w:tcW w:w="1705" w:type="dxa"/>
          </w:tcPr>
          <w:p w14:paraId="194C7DF6" w14:textId="1821998F" w:rsidR="00AE39C3" w:rsidRDefault="00AE39C3" w:rsidP="00932CBB">
            <w:r>
              <w:t>Caligula</w:t>
            </w:r>
          </w:p>
        </w:tc>
        <w:tc>
          <w:tcPr>
            <w:tcW w:w="7645" w:type="dxa"/>
          </w:tcPr>
          <w:p w14:paraId="471AE4F6" w14:textId="77777777" w:rsidR="00AE39C3" w:rsidRDefault="00AE39C3" w:rsidP="00932CBB"/>
          <w:p w14:paraId="29E1695B" w14:textId="77777777" w:rsidR="00AE39C3" w:rsidRDefault="00AE39C3" w:rsidP="00932CBB"/>
          <w:p w14:paraId="0349E22A" w14:textId="77777777" w:rsidR="00AE39C3" w:rsidRDefault="00AE39C3" w:rsidP="00932CBB"/>
          <w:p w14:paraId="02B9694D" w14:textId="77777777" w:rsidR="00AE39C3" w:rsidRDefault="00AE39C3" w:rsidP="00932CBB"/>
          <w:p w14:paraId="696BC371" w14:textId="77777777" w:rsidR="00AE39C3" w:rsidRDefault="00AE39C3" w:rsidP="00932CBB"/>
          <w:p w14:paraId="268901DD" w14:textId="1E0964C6" w:rsidR="00AE39C3" w:rsidRDefault="00AE39C3" w:rsidP="00932CBB"/>
        </w:tc>
      </w:tr>
      <w:tr w:rsidR="00AE39C3" w14:paraId="5EE83499" w14:textId="77777777" w:rsidTr="00AE39C3">
        <w:tc>
          <w:tcPr>
            <w:tcW w:w="1705" w:type="dxa"/>
          </w:tcPr>
          <w:p w14:paraId="6F6B71C4" w14:textId="2F6C657B" w:rsidR="00AE39C3" w:rsidRDefault="00AE39C3" w:rsidP="00932CBB">
            <w:r>
              <w:t>Claudius</w:t>
            </w:r>
          </w:p>
        </w:tc>
        <w:tc>
          <w:tcPr>
            <w:tcW w:w="7645" w:type="dxa"/>
          </w:tcPr>
          <w:p w14:paraId="33BF2E6E" w14:textId="77777777" w:rsidR="00AE39C3" w:rsidRDefault="00AE39C3" w:rsidP="00932CBB"/>
          <w:p w14:paraId="6668D5D1" w14:textId="77777777" w:rsidR="00AE39C3" w:rsidRDefault="00AE39C3" w:rsidP="00932CBB"/>
          <w:p w14:paraId="441EEABC" w14:textId="77777777" w:rsidR="00AE39C3" w:rsidRDefault="00AE39C3" w:rsidP="00932CBB"/>
          <w:p w14:paraId="72C2D0F5" w14:textId="77777777" w:rsidR="00AE39C3" w:rsidRDefault="00AE39C3" w:rsidP="00932CBB"/>
          <w:p w14:paraId="785E35D4" w14:textId="77777777" w:rsidR="00AE39C3" w:rsidRDefault="00AE39C3" w:rsidP="00932CBB"/>
          <w:p w14:paraId="07F86285" w14:textId="36D73021" w:rsidR="00AE39C3" w:rsidRDefault="00AE39C3" w:rsidP="00932CBB"/>
        </w:tc>
      </w:tr>
    </w:tbl>
    <w:p w14:paraId="378072E3" w14:textId="011D4FE5" w:rsidR="00AE39C3" w:rsidRDefault="00AE39C3" w:rsidP="00932CBB"/>
    <w:p w14:paraId="5C8EAD07" w14:textId="4F6B526E" w:rsidR="003230A1" w:rsidRDefault="003230A1" w:rsidP="00932CBB"/>
    <w:p w14:paraId="2C1DAC24" w14:textId="6B56081B" w:rsidR="00841F53" w:rsidRDefault="007212C0" w:rsidP="00AE39C3">
      <w:pPr>
        <w:rPr>
          <w:b/>
          <w:bCs/>
        </w:rPr>
      </w:pPr>
      <w:r>
        <w:rPr>
          <w:b/>
          <w:bCs/>
        </w:rPr>
        <w:t>Caligula</w:t>
      </w:r>
    </w:p>
    <w:p w14:paraId="715337B1" w14:textId="4914A1E4" w:rsidR="007212C0" w:rsidRDefault="007212C0" w:rsidP="00AE39C3">
      <w:r>
        <w:t xml:space="preserve">Name </w:t>
      </w:r>
      <w:r w:rsidR="002B76AC">
        <w:t>five</w:t>
      </w:r>
      <w:r>
        <w:t xml:space="preserve"> facts about Caligula and his period of rule:</w:t>
      </w:r>
    </w:p>
    <w:p w14:paraId="05155950" w14:textId="26753C9A" w:rsidR="007212C0" w:rsidRDefault="007212C0" w:rsidP="00AE39C3">
      <w:r>
        <w:t>1.</w:t>
      </w:r>
    </w:p>
    <w:p w14:paraId="7AA29F2E" w14:textId="565A8C6A" w:rsidR="007212C0" w:rsidRDefault="007212C0" w:rsidP="00AE39C3">
      <w:r>
        <w:t>2.</w:t>
      </w:r>
    </w:p>
    <w:p w14:paraId="6AC99CB1" w14:textId="67C7E919" w:rsidR="007212C0" w:rsidRDefault="007212C0" w:rsidP="00AE39C3">
      <w:r>
        <w:t>3.</w:t>
      </w:r>
    </w:p>
    <w:p w14:paraId="7B4649C2" w14:textId="418A513F" w:rsidR="007212C0" w:rsidRDefault="007212C0" w:rsidP="00AE39C3">
      <w:r>
        <w:t>4.</w:t>
      </w:r>
    </w:p>
    <w:p w14:paraId="725BBCAB" w14:textId="764DEF8F" w:rsidR="007212C0" w:rsidRDefault="007212C0" w:rsidP="00AE39C3">
      <w:r>
        <w:t>5.</w:t>
      </w:r>
    </w:p>
    <w:p w14:paraId="26EC30AB" w14:textId="4E13E35E" w:rsidR="001E476C" w:rsidRDefault="001E476C" w:rsidP="00AE39C3"/>
    <w:p w14:paraId="072E3C02" w14:textId="7DECDF01" w:rsidR="001E476C" w:rsidRPr="00E1275E" w:rsidRDefault="001E476C" w:rsidP="001E476C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From the Latin story</w:t>
      </w:r>
      <w:r w:rsidR="00694F85">
        <w:rPr>
          <w:rFonts w:eastAsia="Times New Roman" w:cstheme="minorHAnsi"/>
          <w:color w:val="000000"/>
        </w:rPr>
        <w:t xml:space="preserve"> about Caligula</w:t>
      </w:r>
      <w:r>
        <w:rPr>
          <w:rFonts w:eastAsia="Times New Roman" w:cstheme="minorHAnsi"/>
          <w:color w:val="000000"/>
        </w:rPr>
        <w:t>,</w:t>
      </w:r>
      <w:r w:rsidRPr="00E1275E">
        <w:rPr>
          <w:rFonts w:eastAsia="Times New Roman" w:cstheme="minorHAnsi"/>
          <w:color w:val="000000"/>
        </w:rPr>
        <w:t xml:space="preserve"> write down responses to these questions</w:t>
      </w:r>
      <w:r w:rsidR="00694F85">
        <w:rPr>
          <w:rFonts w:eastAsia="Times New Roman" w:cstheme="minorHAnsi"/>
          <w:color w:val="000000"/>
        </w:rPr>
        <w:t>:</w:t>
      </w:r>
    </w:p>
    <w:p w14:paraId="13C0D01A" w14:textId="77777777" w:rsidR="001E476C" w:rsidRPr="00CD1FCC" w:rsidRDefault="001E476C" w:rsidP="00694F85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1FCC">
        <w:rPr>
          <w:rFonts w:eastAsia="Times New Roman" w:cstheme="minorHAnsi"/>
          <w:color w:val="000000"/>
        </w:rPr>
        <w:t>Can you locate a present participle?</w:t>
      </w:r>
    </w:p>
    <w:p w14:paraId="66FC31D6" w14:textId="77777777" w:rsidR="001E476C" w:rsidRPr="00CD1FCC" w:rsidRDefault="001E476C" w:rsidP="00694F85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1FCC">
        <w:rPr>
          <w:rFonts w:eastAsia="Times New Roman" w:cstheme="minorHAnsi"/>
          <w:color w:val="000000"/>
        </w:rPr>
        <w:t>Can you locate two passive verbs?</w:t>
      </w:r>
    </w:p>
    <w:p w14:paraId="7410C803" w14:textId="77777777" w:rsidR="001E476C" w:rsidRPr="00CD1FCC" w:rsidRDefault="001E476C" w:rsidP="00694F85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1FCC">
        <w:rPr>
          <w:rFonts w:eastAsia="Times New Roman" w:cstheme="minorHAnsi"/>
          <w:color w:val="000000"/>
        </w:rPr>
        <w:t>Can you locate a relative pronoun?</w:t>
      </w:r>
    </w:p>
    <w:p w14:paraId="42D62329" w14:textId="31FC021F" w:rsidR="001E476C" w:rsidRPr="00CD1FCC" w:rsidRDefault="001E476C" w:rsidP="00694F85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1FCC">
        <w:rPr>
          <w:rFonts w:eastAsia="Times New Roman" w:cstheme="minorHAnsi"/>
          <w:color w:val="000000"/>
        </w:rPr>
        <w:t xml:space="preserve">List </w:t>
      </w:r>
      <w:r w:rsidR="002B76AC">
        <w:rPr>
          <w:rFonts w:eastAsia="Times New Roman" w:cstheme="minorHAnsi"/>
          <w:color w:val="000000"/>
        </w:rPr>
        <w:t>two</w:t>
      </w:r>
      <w:r w:rsidRPr="00CD1FCC">
        <w:rPr>
          <w:rFonts w:eastAsia="Times New Roman" w:cstheme="minorHAnsi"/>
          <w:color w:val="000000"/>
        </w:rPr>
        <w:t xml:space="preserve"> </w:t>
      </w:r>
      <w:r w:rsidR="002B76AC">
        <w:rPr>
          <w:rFonts w:eastAsia="Times New Roman" w:cstheme="minorHAnsi"/>
          <w:color w:val="000000"/>
        </w:rPr>
        <w:t>A</w:t>
      </w:r>
      <w:r w:rsidRPr="00CD1FCC">
        <w:rPr>
          <w:rFonts w:eastAsia="Times New Roman" w:cstheme="minorHAnsi"/>
          <w:color w:val="000000"/>
        </w:rPr>
        <w:t>blatives in the text.</w:t>
      </w:r>
    </w:p>
    <w:p w14:paraId="4FFBBA7D" w14:textId="77777777" w:rsidR="001E476C" w:rsidRDefault="001E476C" w:rsidP="00AE39C3"/>
    <w:sectPr w:rsidR="001E47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6D68" w14:textId="77777777" w:rsidR="0002758C" w:rsidRDefault="0002758C" w:rsidP="00EE3B37">
      <w:pPr>
        <w:spacing w:after="0" w:line="240" w:lineRule="auto"/>
      </w:pPr>
      <w:r>
        <w:separator/>
      </w:r>
    </w:p>
  </w:endnote>
  <w:endnote w:type="continuationSeparator" w:id="0">
    <w:p w14:paraId="15297BAE" w14:textId="77777777" w:rsidR="0002758C" w:rsidRDefault="0002758C" w:rsidP="00EE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35E6" w14:textId="44A44C5B" w:rsidR="00EE3B37" w:rsidRDefault="00EE3B37">
    <w:pPr>
      <w:pStyle w:val="Footer"/>
    </w:pPr>
    <w:r>
      <w:rPr>
        <w:rFonts w:eastAsia="Times New Roman"/>
      </w:rPr>
      <w:t>© Florida Virtual School 2021 copyright</w:t>
    </w:r>
  </w:p>
  <w:p w14:paraId="0CA0FD2D" w14:textId="77777777" w:rsidR="00EE3B37" w:rsidRDefault="00EE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4C28" w14:textId="77777777" w:rsidR="0002758C" w:rsidRDefault="0002758C" w:rsidP="00EE3B37">
      <w:pPr>
        <w:spacing w:after="0" w:line="240" w:lineRule="auto"/>
      </w:pPr>
      <w:r>
        <w:separator/>
      </w:r>
    </w:p>
  </w:footnote>
  <w:footnote w:type="continuationSeparator" w:id="0">
    <w:p w14:paraId="6D24E582" w14:textId="77777777" w:rsidR="0002758C" w:rsidRDefault="0002758C" w:rsidP="00EE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4BD"/>
    <w:multiLevelType w:val="hybridMultilevel"/>
    <w:tmpl w:val="0658E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C4D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C0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0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6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A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5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8B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0E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2856"/>
    <w:multiLevelType w:val="hybridMultilevel"/>
    <w:tmpl w:val="53E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023EE"/>
    <w:multiLevelType w:val="hybridMultilevel"/>
    <w:tmpl w:val="4B3A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71B15"/>
    <w:multiLevelType w:val="hybridMultilevel"/>
    <w:tmpl w:val="48C2945A"/>
    <w:lvl w:ilvl="0" w:tplc="360A90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C4D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C0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0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6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A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5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8B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0E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15"/>
  </w:num>
  <w:num w:numId="11">
    <w:abstractNumId w:val="10"/>
  </w:num>
  <w:num w:numId="12">
    <w:abstractNumId w:val="6"/>
  </w:num>
  <w:num w:numId="13">
    <w:abstractNumId w:val="17"/>
  </w:num>
  <w:num w:numId="14">
    <w:abstractNumId w:val="1"/>
  </w:num>
  <w:num w:numId="15">
    <w:abstractNumId w:val="16"/>
  </w:num>
  <w:num w:numId="16">
    <w:abstractNumId w:val="8"/>
  </w:num>
  <w:num w:numId="17">
    <w:abstractNumId w:val="12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erson, Marcia">
    <w15:presenceInfo w15:providerId="AD" w15:userId="S::maanderson@flvs.net::3ddab5df-0510-4e54-ad53-496b6873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2758C"/>
    <w:rsid w:val="00032D03"/>
    <w:rsid w:val="00036826"/>
    <w:rsid w:val="00057C87"/>
    <w:rsid w:val="00074BEB"/>
    <w:rsid w:val="000939BF"/>
    <w:rsid w:val="0009532F"/>
    <w:rsid w:val="000E08CF"/>
    <w:rsid w:val="000E5746"/>
    <w:rsid w:val="001075A3"/>
    <w:rsid w:val="00112B09"/>
    <w:rsid w:val="00115D34"/>
    <w:rsid w:val="0012134F"/>
    <w:rsid w:val="0012448C"/>
    <w:rsid w:val="00187FCA"/>
    <w:rsid w:val="00191688"/>
    <w:rsid w:val="001967DE"/>
    <w:rsid w:val="001E476C"/>
    <w:rsid w:val="001F1E04"/>
    <w:rsid w:val="001F779B"/>
    <w:rsid w:val="00247C65"/>
    <w:rsid w:val="00255CE3"/>
    <w:rsid w:val="002918A8"/>
    <w:rsid w:val="002B76AC"/>
    <w:rsid w:val="002D7F04"/>
    <w:rsid w:val="002E0CB2"/>
    <w:rsid w:val="003230A1"/>
    <w:rsid w:val="00327663"/>
    <w:rsid w:val="003328BA"/>
    <w:rsid w:val="00334E19"/>
    <w:rsid w:val="00337DE8"/>
    <w:rsid w:val="00361F59"/>
    <w:rsid w:val="003759B4"/>
    <w:rsid w:val="00391AF7"/>
    <w:rsid w:val="0039507D"/>
    <w:rsid w:val="003C22E8"/>
    <w:rsid w:val="003C64E4"/>
    <w:rsid w:val="00400A7E"/>
    <w:rsid w:val="004224E9"/>
    <w:rsid w:val="00450278"/>
    <w:rsid w:val="00470EAA"/>
    <w:rsid w:val="004B7BE2"/>
    <w:rsid w:val="004B7C9B"/>
    <w:rsid w:val="004D08BB"/>
    <w:rsid w:val="004E02AD"/>
    <w:rsid w:val="0050232F"/>
    <w:rsid w:val="0051265A"/>
    <w:rsid w:val="00541A8B"/>
    <w:rsid w:val="00564BC6"/>
    <w:rsid w:val="005B1173"/>
    <w:rsid w:val="005B6631"/>
    <w:rsid w:val="005D3576"/>
    <w:rsid w:val="005D3AAA"/>
    <w:rsid w:val="006029F4"/>
    <w:rsid w:val="00617B3C"/>
    <w:rsid w:val="006502FA"/>
    <w:rsid w:val="006626AF"/>
    <w:rsid w:val="00672186"/>
    <w:rsid w:val="00694E2C"/>
    <w:rsid w:val="00694F85"/>
    <w:rsid w:val="007212C0"/>
    <w:rsid w:val="007655CD"/>
    <w:rsid w:val="0078381D"/>
    <w:rsid w:val="00790BAD"/>
    <w:rsid w:val="007919A6"/>
    <w:rsid w:val="00801AC5"/>
    <w:rsid w:val="00804F8E"/>
    <w:rsid w:val="00840129"/>
    <w:rsid w:val="00841F53"/>
    <w:rsid w:val="0084340F"/>
    <w:rsid w:val="00855C8A"/>
    <w:rsid w:val="00885F56"/>
    <w:rsid w:val="008A1172"/>
    <w:rsid w:val="008B15B3"/>
    <w:rsid w:val="008E29A6"/>
    <w:rsid w:val="00931E75"/>
    <w:rsid w:val="00932CBB"/>
    <w:rsid w:val="00953FE8"/>
    <w:rsid w:val="009632A1"/>
    <w:rsid w:val="00981C44"/>
    <w:rsid w:val="00987E3C"/>
    <w:rsid w:val="009E2BB2"/>
    <w:rsid w:val="009F2950"/>
    <w:rsid w:val="00A33572"/>
    <w:rsid w:val="00AA4104"/>
    <w:rsid w:val="00AE39C3"/>
    <w:rsid w:val="00AE3E01"/>
    <w:rsid w:val="00B1517E"/>
    <w:rsid w:val="00B61147"/>
    <w:rsid w:val="00B75CB7"/>
    <w:rsid w:val="00BC06B1"/>
    <w:rsid w:val="00C0498E"/>
    <w:rsid w:val="00C6384C"/>
    <w:rsid w:val="00C65203"/>
    <w:rsid w:val="00C65EB4"/>
    <w:rsid w:val="00C71A29"/>
    <w:rsid w:val="00C82858"/>
    <w:rsid w:val="00C979F3"/>
    <w:rsid w:val="00CC17F1"/>
    <w:rsid w:val="00CD525D"/>
    <w:rsid w:val="00CF28B2"/>
    <w:rsid w:val="00DC6872"/>
    <w:rsid w:val="00DC69DD"/>
    <w:rsid w:val="00DE6CE4"/>
    <w:rsid w:val="00E01629"/>
    <w:rsid w:val="00E07EA6"/>
    <w:rsid w:val="00E21C41"/>
    <w:rsid w:val="00E61F53"/>
    <w:rsid w:val="00E631B0"/>
    <w:rsid w:val="00EB7439"/>
    <w:rsid w:val="00EE22FF"/>
    <w:rsid w:val="00EE3B37"/>
    <w:rsid w:val="00F1018C"/>
    <w:rsid w:val="00F124E6"/>
    <w:rsid w:val="00F63612"/>
    <w:rsid w:val="00F74945"/>
    <w:rsid w:val="00F80836"/>
    <w:rsid w:val="00FD7170"/>
    <w:rsid w:val="00FE20AB"/>
    <w:rsid w:val="00FE3448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6A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6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37"/>
  </w:style>
  <w:style w:type="paragraph" w:styleId="Footer">
    <w:name w:val="footer"/>
    <w:basedOn w:val="Normal"/>
    <w:link w:val="FooterChar"/>
    <w:uiPriority w:val="99"/>
    <w:unhideWhenUsed/>
    <w:rsid w:val="00EE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37</cp:revision>
  <dcterms:created xsi:type="dcterms:W3CDTF">2020-10-15T18:14:00Z</dcterms:created>
  <dcterms:modified xsi:type="dcterms:W3CDTF">2021-04-23T19:11:00Z</dcterms:modified>
</cp:coreProperties>
</file>