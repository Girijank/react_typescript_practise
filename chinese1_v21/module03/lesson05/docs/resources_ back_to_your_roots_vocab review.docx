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FEAD" w14:textId="3736000A" w:rsidR="00F53C51" w:rsidRDefault="00F53C51"/>
    <w:p w14:paraId="3A5116FA" w14:textId="77777777" w:rsidR="00B535C6" w:rsidRDefault="00B535C6" w:rsidP="00B535C6">
      <w:pPr>
        <w:pStyle w:val="Heading4"/>
      </w:pPr>
      <w:r>
        <w:t>Back to Your Roots Vocab Review</w:t>
      </w:r>
    </w:p>
    <w:p w14:paraId="3B208FFD" w14:textId="3E9F46A3" w:rsidR="00C11753" w:rsidRDefault="00C117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106"/>
        <w:gridCol w:w="3138"/>
      </w:tblGrid>
      <w:tr w:rsidR="00E02919" w:rsidRPr="00500AA5" w14:paraId="57D51BB5" w14:textId="77777777" w:rsidTr="00A025EC">
        <w:tc>
          <w:tcPr>
            <w:tcW w:w="3596" w:type="dxa"/>
            <w:vAlign w:val="bottom"/>
          </w:tcPr>
          <w:p w14:paraId="7DF653B3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597" w:type="dxa"/>
            <w:vAlign w:val="bottom"/>
          </w:tcPr>
          <w:p w14:paraId="6DF5FA87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597" w:type="dxa"/>
            <w:vAlign w:val="bottom"/>
          </w:tcPr>
          <w:p w14:paraId="1098FAAB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E02919" w:rsidRPr="00500AA5" w14:paraId="042982E8" w14:textId="77777777" w:rsidTr="00A025EC">
        <w:tc>
          <w:tcPr>
            <w:tcW w:w="3596" w:type="dxa"/>
            <w:vAlign w:val="bottom"/>
          </w:tcPr>
          <w:p w14:paraId="2594C154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都</w:t>
            </w:r>
          </w:p>
        </w:tc>
        <w:tc>
          <w:tcPr>
            <w:tcW w:w="3597" w:type="dxa"/>
            <w:vAlign w:val="bottom"/>
          </w:tcPr>
          <w:p w14:paraId="56C96D6F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dōu</w:t>
            </w:r>
            <w:proofErr w:type="spellEnd"/>
          </w:p>
        </w:tc>
        <w:tc>
          <w:tcPr>
            <w:tcW w:w="3597" w:type="dxa"/>
            <w:vAlign w:val="bottom"/>
          </w:tcPr>
          <w:p w14:paraId="087824D4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both/all</w:t>
            </w:r>
          </w:p>
        </w:tc>
      </w:tr>
      <w:tr w:rsidR="00E02919" w:rsidRPr="00500AA5" w14:paraId="0C1B0456" w14:textId="77777777" w:rsidTr="00A025EC">
        <w:tc>
          <w:tcPr>
            <w:tcW w:w="3596" w:type="dxa"/>
            <w:vAlign w:val="bottom"/>
          </w:tcPr>
          <w:p w14:paraId="478FA000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好笑</w:t>
            </w:r>
            <w:proofErr w:type="spellEnd"/>
          </w:p>
        </w:tc>
        <w:tc>
          <w:tcPr>
            <w:tcW w:w="3597" w:type="dxa"/>
            <w:vAlign w:val="bottom"/>
          </w:tcPr>
          <w:p w14:paraId="6BF9EFCC" w14:textId="77777777" w:rsidR="00E02919" w:rsidRPr="00500AA5" w:rsidRDefault="00E02919" w:rsidP="00A025EC">
            <w:pPr>
              <w:rPr>
                <w:rFonts w:eastAsia="DengXian" w:cstheme="minorHAnsi"/>
                <w:lang w:val="es-ES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hǎoxiào</w:t>
            </w:r>
            <w:proofErr w:type="spellEnd"/>
          </w:p>
        </w:tc>
        <w:tc>
          <w:tcPr>
            <w:tcW w:w="3597" w:type="dxa"/>
            <w:vAlign w:val="bottom"/>
          </w:tcPr>
          <w:p w14:paraId="6E71501B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funny/comic</w:t>
            </w:r>
          </w:p>
        </w:tc>
      </w:tr>
      <w:tr w:rsidR="00E02919" w:rsidRPr="00500AA5" w14:paraId="095DD9C0" w14:textId="77777777" w:rsidTr="00A025EC">
        <w:tc>
          <w:tcPr>
            <w:tcW w:w="3596" w:type="dxa"/>
            <w:vAlign w:val="bottom"/>
          </w:tcPr>
          <w:p w14:paraId="038219B5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漂亮</w:t>
            </w:r>
            <w:proofErr w:type="spellEnd"/>
          </w:p>
        </w:tc>
        <w:tc>
          <w:tcPr>
            <w:tcW w:w="3597" w:type="dxa"/>
            <w:vAlign w:val="bottom"/>
          </w:tcPr>
          <w:p w14:paraId="3120ECA7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piàoliàng</w:t>
            </w:r>
            <w:proofErr w:type="spellEnd"/>
          </w:p>
        </w:tc>
        <w:tc>
          <w:tcPr>
            <w:tcW w:w="3597" w:type="dxa"/>
            <w:vAlign w:val="bottom"/>
          </w:tcPr>
          <w:p w14:paraId="57238979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pretty</w:t>
            </w:r>
          </w:p>
        </w:tc>
      </w:tr>
      <w:tr w:rsidR="00E02919" w:rsidRPr="00500AA5" w14:paraId="3D2EAEDD" w14:textId="77777777" w:rsidTr="00A025EC">
        <w:tc>
          <w:tcPr>
            <w:tcW w:w="3596" w:type="dxa"/>
            <w:vAlign w:val="bottom"/>
          </w:tcPr>
          <w:p w14:paraId="707758B7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帅</w:t>
            </w:r>
          </w:p>
        </w:tc>
        <w:tc>
          <w:tcPr>
            <w:tcW w:w="3597" w:type="dxa"/>
            <w:vAlign w:val="bottom"/>
          </w:tcPr>
          <w:p w14:paraId="2D9346A3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shuài</w:t>
            </w:r>
            <w:proofErr w:type="spellEnd"/>
          </w:p>
        </w:tc>
        <w:tc>
          <w:tcPr>
            <w:tcW w:w="3597" w:type="dxa"/>
            <w:vAlign w:val="bottom"/>
          </w:tcPr>
          <w:p w14:paraId="0609B342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handsome</w:t>
            </w:r>
          </w:p>
        </w:tc>
      </w:tr>
      <w:tr w:rsidR="00E02919" w:rsidRPr="00500AA5" w14:paraId="693C9535" w14:textId="77777777" w:rsidTr="00A025EC">
        <w:tc>
          <w:tcPr>
            <w:tcW w:w="3596" w:type="dxa"/>
            <w:vAlign w:val="bottom"/>
          </w:tcPr>
          <w:p w14:paraId="42F71D7E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丑</w:t>
            </w:r>
          </w:p>
        </w:tc>
        <w:tc>
          <w:tcPr>
            <w:tcW w:w="3597" w:type="dxa"/>
            <w:vAlign w:val="bottom"/>
          </w:tcPr>
          <w:p w14:paraId="1D333002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chǒu</w:t>
            </w:r>
            <w:proofErr w:type="spellEnd"/>
          </w:p>
        </w:tc>
        <w:tc>
          <w:tcPr>
            <w:tcW w:w="3597" w:type="dxa"/>
            <w:vAlign w:val="bottom"/>
          </w:tcPr>
          <w:p w14:paraId="4FC59045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ugly</w:t>
            </w:r>
          </w:p>
        </w:tc>
      </w:tr>
      <w:tr w:rsidR="00E02919" w:rsidRPr="00500AA5" w14:paraId="37DAE11A" w14:textId="77777777" w:rsidTr="00A025EC">
        <w:tc>
          <w:tcPr>
            <w:tcW w:w="3596" w:type="dxa"/>
            <w:vAlign w:val="bottom"/>
          </w:tcPr>
          <w:p w14:paraId="543512E8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健壮</w:t>
            </w:r>
            <w:proofErr w:type="spellEnd"/>
          </w:p>
        </w:tc>
        <w:tc>
          <w:tcPr>
            <w:tcW w:w="3597" w:type="dxa"/>
            <w:vAlign w:val="bottom"/>
          </w:tcPr>
          <w:p w14:paraId="13232367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jiànzhuàng</w:t>
            </w:r>
            <w:proofErr w:type="spellEnd"/>
          </w:p>
        </w:tc>
        <w:tc>
          <w:tcPr>
            <w:tcW w:w="3597" w:type="dxa"/>
            <w:vAlign w:val="bottom"/>
          </w:tcPr>
          <w:p w14:paraId="4611E715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athletic</w:t>
            </w:r>
          </w:p>
        </w:tc>
      </w:tr>
      <w:tr w:rsidR="00E02919" w:rsidRPr="00500AA5" w14:paraId="5CDAD98A" w14:textId="77777777" w:rsidTr="00A025EC">
        <w:tc>
          <w:tcPr>
            <w:tcW w:w="3596" w:type="dxa"/>
            <w:vAlign w:val="bottom"/>
          </w:tcPr>
          <w:p w14:paraId="62FA7F6E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胖</w:t>
            </w:r>
          </w:p>
        </w:tc>
        <w:tc>
          <w:tcPr>
            <w:tcW w:w="3597" w:type="dxa"/>
            <w:vAlign w:val="bottom"/>
          </w:tcPr>
          <w:p w14:paraId="3EF788C3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pàng</w:t>
            </w:r>
            <w:proofErr w:type="spellEnd"/>
          </w:p>
        </w:tc>
        <w:tc>
          <w:tcPr>
            <w:tcW w:w="3597" w:type="dxa"/>
            <w:vAlign w:val="bottom"/>
          </w:tcPr>
          <w:p w14:paraId="39466699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fat</w:t>
            </w:r>
          </w:p>
        </w:tc>
      </w:tr>
      <w:tr w:rsidR="00E02919" w:rsidRPr="00500AA5" w14:paraId="6AE9452A" w14:textId="77777777" w:rsidTr="00A025EC">
        <w:tc>
          <w:tcPr>
            <w:tcW w:w="3596" w:type="dxa"/>
            <w:vAlign w:val="bottom"/>
          </w:tcPr>
          <w:p w14:paraId="52D87ACB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瘦</w:t>
            </w:r>
          </w:p>
        </w:tc>
        <w:tc>
          <w:tcPr>
            <w:tcW w:w="3597" w:type="dxa"/>
            <w:vAlign w:val="bottom"/>
          </w:tcPr>
          <w:p w14:paraId="55EB9AA8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shòu</w:t>
            </w:r>
            <w:proofErr w:type="spellEnd"/>
          </w:p>
        </w:tc>
        <w:tc>
          <w:tcPr>
            <w:tcW w:w="3597" w:type="dxa"/>
            <w:vAlign w:val="bottom"/>
          </w:tcPr>
          <w:p w14:paraId="4A9901DD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skinny</w:t>
            </w:r>
          </w:p>
        </w:tc>
      </w:tr>
      <w:tr w:rsidR="00E02919" w:rsidRPr="00500AA5" w14:paraId="6885E61E" w14:textId="77777777" w:rsidTr="00A025EC">
        <w:tc>
          <w:tcPr>
            <w:tcW w:w="3596" w:type="dxa"/>
            <w:vAlign w:val="bottom"/>
          </w:tcPr>
          <w:p w14:paraId="120F39D9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年轻</w:t>
            </w:r>
            <w:proofErr w:type="spellEnd"/>
          </w:p>
        </w:tc>
        <w:tc>
          <w:tcPr>
            <w:tcW w:w="3597" w:type="dxa"/>
            <w:vAlign w:val="bottom"/>
          </w:tcPr>
          <w:p w14:paraId="6D2AE85C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niánqīng</w:t>
            </w:r>
            <w:proofErr w:type="spellEnd"/>
          </w:p>
        </w:tc>
        <w:tc>
          <w:tcPr>
            <w:tcW w:w="3597" w:type="dxa"/>
            <w:vAlign w:val="bottom"/>
          </w:tcPr>
          <w:p w14:paraId="222109E9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young</w:t>
            </w:r>
          </w:p>
        </w:tc>
      </w:tr>
      <w:tr w:rsidR="00E02919" w:rsidRPr="00500AA5" w14:paraId="3888BAA3" w14:textId="77777777" w:rsidTr="00A025EC">
        <w:tc>
          <w:tcPr>
            <w:tcW w:w="3596" w:type="dxa"/>
            <w:vAlign w:val="bottom"/>
          </w:tcPr>
          <w:p w14:paraId="73D9E8C2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年老</w:t>
            </w:r>
            <w:proofErr w:type="spellEnd"/>
          </w:p>
        </w:tc>
        <w:tc>
          <w:tcPr>
            <w:tcW w:w="3597" w:type="dxa"/>
            <w:vAlign w:val="bottom"/>
          </w:tcPr>
          <w:p w14:paraId="09C34ED8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niánlǎo</w:t>
            </w:r>
            <w:proofErr w:type="spellEnd"/>
          </w:p>
        </w:tc>
        <w:tc>
          <w:tcPr>
            <w:tcW w:w="3597" w:type="dxa"/>
            <w:vAlign w:val="bottom"/>
          </w:tcPr>
          <w:p w14:paraId="24B46B65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old</w:t>
            </w:r>
          </w:p>
        </w:tc>
      </w:tr>
      <w:tr w:rsidR="00E02919" w:rsidRPr="00500AA5" w14:paraId="6F97AD7B" w14:textId="77777777" w:rsidTr="00A025EC">
        <w:tc>
          <w:tcPr>
            <w:tcW w:w="3596" w:type="dxa"/>
            <w:vAlign w:val="bottom"/>
          </w:tcPr>
          <w:p w14:paraId="706CDAD9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中国</w:t>
            </w:r>
            <w:proofErr w:type="spellEnd"/>
          </w:p>
        </w:tc>
        <w:tc>
          <w:tcPr>
            <w:tcW w:w="3597" w:type="dxa"/>
            <w:vAlign w:val="bottom"/>
          </w:tcPr>
          <w:p w14:paraId="1B14BCA8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zhōngguó</w:t>
            </w:r>
            <w:proofErr w:type="spellEnd"/>
          </w:p>
        </w:tc>
        <w:tc>
          <w:tcPr>
            <w:tcW w:w="3597" w:type="dxa"/>
            <w:vAlign w:val="bottom"/>
          </w:tcPr>
          <w:p w14:paraId="05963C65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China</w:t>
            </w:r>
          </w:p>
        </w:tc>
      </w:tr>
      <w:tr w:rsidR="00E02919" w:rsidRPr="00500AA5" w14:paraId="77647369" w14:textId="77777777" w:rsidTr="00A025EC">
        <w:tc>
          <w:tcPr>
            <w:tcW w:w="3596" w:type="dxa"/>
            <w:vAlign w:val="bottom"/>
          </w:tcPr>
          <w:p w14:paraId="28E729C4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美国</w:t>
            </w:r>
            <w:proofErr w:type="spellEnd"/>
          </w:p>
        </w:tc>
        <w:tc>
          <w:tcPr>
            <w:tcW w:w="3597" w:type="dxa"/>
            <w:vAlign w:val="bottom"/>
          </w:tcPr>
          <w:p w14:paraId="473A1533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měiguó</w:t>
            </w:r>
            <w:proofErr w:type="spellEnd"/>
          </w:p>
        </w:tc>
        <w:tc>
          <w:tcPr>
            <w:tcW w:w="3597" w:type="dxa"/>
            <w:vAlign w:val="bottom"/>
          </w:tcPr>
          <w:p w14:paraId="1A4C2CEE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 xml:space="preserve">United States </w:t>
            </w:r>
          </w:p>
        </w:tc>
      </w:tr>
      <w:tr w:rsidR="00E02919" w:rsidRPr="00500AA5" w14:paraId="599C28E0" w14:textId="77777777" w:rsidTr="00A025EC">
        <w:tc>
          <w:tcPr>
            <w:tcW w:w="3596" w:type="dxa"/>
            <w:vAlign w:val="bottom"/>
          </w:tcPr>
          <w:p w14:paraId="63AC71E3" w14:textId="77777777" w:rsidR="00E02919" w:rsidRPr="00500AA5" w:rsidRDefault="00E02919" w:rsidP="00A025EC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台湾</w:t>
            </w:r>
            <w:proofErr w:type="spellEnd"/>
          </w:p>
        </w:tc>
        <w:tc>
          <w:tcPr>
            <w:tcW w:w="3597" w:type="dxa"/>
            <w:vAlign w:val="bottom"/>
          </w:tcPr>
          <w:p w14:paraId="6999FD49" w14:textId="77777777" w:rsidR="00E02919" w:rsidRPr="00500AA5" w:rsidRDefault="00E02919" w:rsidP="00A025EC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táiwān</w:t>
            </w:r>
            <w:proofErr w:type="spellEnd"/>
          </w:p>
        </w:tc>
        <w:tc>
          <w:tcPr>
            <w:tcW w:w="3597" w:type="dxa"/>
            <w:vAlign w:val="bottom"/>
          </w:tcPr>
          <w:p w14:paraId="5396C1F8" w14:textId="77777777" w:rsidR="00E02919" w:rsidRPr="00500AA5" w:rsidRDefault="00E02919" w:rsidP="00A025EC">
            <w:pPr>
              <w:rPr>
                <w:rFonts w:eastAsia="DengXian" w:cstheme="minorHAnsi"/>
                <w:color w:val="000000"/>
              </w:rPr>
            </w:pPr>
            <w:r w:rsidRPr="00500AA5">
              <w:rPr>
                <w:rFonts w:eastAsia="DengXian" w:cstheme="minorHAnsi"/>
                <w:color w:val="000000"/>
              </w:rPr>
              <w:t>Taiwan</w:t>
            </w:r>
          </w:p>
        </w:tc>
      </w:tr>
      <w:tr w:rsidR="00E02919" w:rsidRPr="00500AA5" w14:paraId="560487EE" w14:textId="77777777" w:rsidTr="00A025EC">
        <w:tc>
          <w:tcPr>
            <w:tcW w:w="3596" w:type="dxa"/>
            <w:vAlign w:val="bottom"/>
          </w:tcPr>
          <w:p w14:paraId="56D8F4C9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香港</w:t>
            </w:r>
            <w:proofErr w:type="spellEnd"/>
          </w:p>
        </w:tc>
        <w:tc>
          <w:tcPr>
            <w:tcW w:w="3597" w:type="dxa"/>
            <w:vAlign w:val="bottom"/>
          </w:tcPr>
          <w:p w14:paraId="5C33B3EF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xiānggǎng</w:t>
            </w:r>
            <w:proofErr w:type="spellEnd"/>
          </w:p>
        </w:tc>
        <w:tc>
          <w:tcPr>
            <w:tcW w:w="3597" w:type="dxa"/>
            <w:vAlign w:val="bottom"/>
          </w:tcPr>
          <w:p w14:paraId="468ACDC3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Hong Kong</w:t>
            </w:r>
          </w:p>
        </w:tc>
      </w:tr>
      <w:tr w:rsidR="00E02919" w:rsidRPr="00500AA5" w14:paraId="7F93494D" w14:textId="77777777" w:rsidTr="00A025EC">
        <w:tc>
          <w:tcPr>
            <w:tcW w:w="3596" w:type="dxa"/>
            <w:vAlign w:val="bottom"/>
          </w:tcPr>
          <w:p w14:paraId="06DFAA5A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国家</w:t>
            </w:r>
            <w:proofErr w:type="spellEnd"/>
          </w:p>
        </w:tc>
        <w:tc>
          <w:tcPr>
            <w:tcW w:w="3597" w:type="dxa"/>
            <w:vAlign w:val="bottom"/>
          </w:tcPr>
          <w:p w14:paraId="4D96FFF5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guójiā</w:t>
            </w:r>
            <w:proofErr w:type="spellEnd"/>
          </w:p>
        </w:tc>
        <w:tc>
          <w:tcPr>
            <w:tcW w:w="3597" w:type="dxa"/>
            <w:vAlign w:val="bottom"/>
          </w:tcPr>
          <w:p w14:paraId="34E63BDC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country</w:t>
            </w:r>
          </w:p>
        </w:tc>
      </w:tr>
      <w:tr w:rsidR="00E02919" w:rsidRPr="00500AA5" w14:paraId="3C1A8B1D" w14:textId="77777777" w:rsidTr="00A025EC">
        <w:tc>
          <w:tcPr>
            <w:tcW w:w="3596" w:type="dxa"/>
            <w:vAlign w:val="bottom"/>
          </w:tcPr>
          <w:p w14:paraId="506FFBC5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城市</w:t>
            </w:r>
            <w:proofErr w:type="spellEnd"/>
          </w:p>
        </w:tc>
        <w:tc>
          <w:tcPr>
            <w:tcW w:w="3597" w:type="dxa"/>
            <w:vAlign w:val="bottom"/>
          </w:tcPr>
          <w:p w14:paraId="731A8483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chéngshì</w:t>
            </w:r>
            <w:proofErr w:type="spellEnd"/>
          </w:p>
        </w:tc>
        <w:tc>
          <w:tcPr>
            <w:tcW w:w="3597" w:type="dxa"/>
            <w:vAlign w:val="bottom"/>
          </w:tcPr>
          <w:p w14:paraId="5B5A8E86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city</w:t>
            </w:r>
          </w:p>
        </w:tc>
      </w:tr>
    </w:tbl>
    <w:p w14:paraId="7F65C2FD" w14:textId="77777777" w:rsidR="00E02919" w:rsidRDefault="00E02919"/>
    <w:sectPr w:rsidR="00E029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73B73" w14:textId="77777777" w:rsidR="007431EE" w:rsidRDefault="007431EE" w:rsidP="006354F0">
      <w:pPr>
        <w:spacing w:after="0" w:line="240" w:lineRule="auto"/>
      </w:pPr>
      <w:r>
        <w:separator/>
      </w:r>
    </w:p>
  </w:endnote>
  <w:endnote w:type="continuationSeparator" w:id="0">
    <w:p w14:paraId="0C507969" w14:textId="77777777" w:rsidR="007431EE" w:rsidRDefault="007431EE" w:rsidP="0063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9FDFD" w14:textId="77777777" w:rsidR="006354F0" w:rsidRDefault="00635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52E1" w14:textId="77777777" w:rsidR="006354F0" w:rsidRDefault="006354F0" w:rsidP="006354F0">
    <w:pPr>
      <w:pStyle w:val="Footer"/>
      <w:rPr>
        <w:ins w:id="0" w:author="vivek pujar" w:date="2021-04-19T23:07:00Z"/>
      </w:rPr>
    </w:pPr>
    <w:ins w:id="1" w:author="vivek pujar" w:date="2021-04-19T23:07:00Z">
      <w:r>
        <w:ptab w:relativeTo="margin" w:alignment="center" w:leader="none"/>
      </w:r>
      <w:r>
        <w:t>Unless Otherwise Noted All Content © 2021 Florida Virtual School</w:t>
      </w:r>
      <w:r>
        <w:ptab w:relativeTo="margin" w:alignment="right" w:leader="none"/>
      </w:r>
    </w:ins>
  </w:p>
  <w:p w14:paraId="19C319A2" w14:textId="77777777" w:rsidR="006354F0" w:rsidRDefault="006354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9573F" w14:textId="77777777" w:rsidR="006354F0" w:rsidRDefault="00635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5499F" w14:textId="77777777" w:rsidR="007431EE" w:rsidRDefault="007431EE" w:rsidP="006354F0">
      <w:pPr>
        <w:spacing w:after="0" w:line="240" w:lineRule="auto"/>
      </w:pPr>
      <w:r>
        <w:separator/>
      </w:r>
    </w:p>
  </w:footnote>
  <w:footnote w:type="continuationSeparator" w:id="0">
    <w:p w14:paraId="63C46F06" w14:textId="77777777" w:rsidR="007431EE" w:rsidRDefault="007431EE" w:rsidP="00635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D8BB" w14:textId="77777777" w:rsidR="006354F0" w:rsidRDefault="00635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3C5AA" w14:textId="77777777" w:rsidR="006354F0" w:rsidRDefault="006354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919E" w14:textId="77777777" w:rsidR="006354F0" w:rsidRDefault="006354F0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vek pujar">
    <w15:presenceInfo w15:providerId="Windows Live" w15:userId="7ecf786593cfbc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8B"/>
    <w:rsid w:val="006354F0"/>
    <w:rsid w:val="00715C5D"/>
    <w:rsid w:val="007431EE"/>
    <w:rsid w:val="00B535C6"/>
    <w:rsid w:val="00C11753"/>
    <w:rsid w:val="00E02919"/>
    <w:rsid w:val="00F5138B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AE51"/>
  <w15:chartTrackingRefBased/>
  <w15:docId w15:val="{4026027A-C4C7-48B6-918C-1E70D05F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5C6"/>
    <w:pPr>
      <w:spacing w:after="120" w:line="276" w:lineRule="auto"/>
      <w:outlineLvl w:val="3"/>
    </w:pPr>
    <w:rPr>
      <w:b/>
      <w:bCs/>
      <w:noProof/>
      <w:color w:val="000000" w:themeColor="text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91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0291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535C6"/>
    <w:rPr>
      <w:b/>
      <w:bCs/>
      <w:noProof/>
      <w:color w:val="000000" w:themeColor="text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35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4F0"/>
  </w:style>
  <w:style w:type="paragraph" w:styleId="Footer">
    <w:name w:val="footer"/>
    <w:basedOn w:val="Normal"/>
    <w:link w:val="FooterChar"/>
    <w:uiPriority w:val="99"/>
    <w:unhideWhenUsed/>
    <w:rsid w:val="00635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vivek pujar</cp:lastModifiedBy>
  <cp:revision>6</cp:revision>
  <dcterms:created xsi:type="dcterms:W3CDTF">2021-01-20T23:56:00Z</dcterms:created>
  <dcterms:modified xsi:type="dcterms:W3CDTF">2021-04-19T17:37:00Z</dcterms:modified>
</cp:coreProperties>
</file>