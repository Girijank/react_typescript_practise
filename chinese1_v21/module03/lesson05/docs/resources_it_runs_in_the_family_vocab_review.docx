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5CCA0" w14:textId="64103645" w:rsidR="00F53C51" w:rsidRDefault="00F53C51"/>
    <w:p w14:paraId="43FC70C6" w14:textId="77777777" w:rsidR="00011DEA" w:rsidRDefault="00011DEA" w:rsidP="00011DEA">
      <w:pPr>
        <w:pStyle w:val="Heading4"/>
      </w:pPr>
      <w:r>
        <w:t>It Runs in the Family Vocab Review</w:t>
      </w:r>
    </w:p>
    <w:p w14:paraId="5BD163CB" w14:textId="47FE01ED" w:rsidR="00025667" w:rsidRDefault="000256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8"/>
        <w:gridCol w:w="3079"/>
        <w:gridCol w:w="3173"/>
      </w:tblGrid>
      <w:tr w:rsidR="007C076B" w:rsidRPr="001C7AD4" w14:paraId="4164C17F" w14:textId="77777777" w:rsidTr="00A025EC">
        <w:tc>
          <w:tcPr>
            <w:tcW w:w="3508" w:type="dxa"/>
            <w:vAlign w:val="bottom"/>
          </w:tcPr>
          <w:p w14:paraId="731E98FD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r w:rsidRPr="001C7AD4">
              <w:rPr>
                <w:rFonts w:eastAsia="DengXian" w:cstheme="minorHAnsi"/>
                <w:b/>
                <w:bCs/>
                <w:color w:val="000000"/>
              </w:rPr>
              <w:t>Chinese Characters</w:t>
            </w:r>
          </w:p>
        </w:tc>
        <w:tc>
          <w:tcPr>
            <w:tcW w:w="3508" w:type="dxa"/>
            <w:vAlign w:val="bottom"/>
          </w:tcPr>
          <w:p w14:paraId="77E022DC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r w:rsidRPr="001C7AD4">
              <w:rPr>
                <w:rFonts w:eastAsia="DengXian" w:cstheme="minorHAnsi"/>
                <w:b/>
                <w:bCs/>
              </w:rPr>
              <w:t>Chinese Pinyin</w:t>
            </w:r>
          </w:p>
        </w:tc>
        <w:tc>
          <w:tcPr>
            <w:tcW w:w="3509" w:type="dxa"/>
            <w:vAlign w:val="bottom"/>
          </w:tcPr>
          <w:p w14:paraId="6CA642FC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r w:rsidRPr="001C7AD4">
              <w:rPr>
                <w:rFonts w:eastAsia="DengXian" w:cstheme="minorHAnsi"/>
                <w:b/>
                <w:bCs/>
                <w:color w:val="000000"/>
              </w:rPr>
              <w:t>English</w:t>
            </w:r>
          </w:p>
        </w:tc>
      </w:tr>
      <w:tr w:rsidR="007C076B" w:rsidRPr="001C7AD4" w14:paraId="72A1D919" w14:textId="77777777" w:rsidTr="00A025EC">
        <w:tc>
          <w:tcPr>
            <w:tcW w:w="3508" w:type="dxa"/>
            <w:vAlign w:val="bottom"/>
          </w:tcPr>
          <w:p w14:paraId="515FFA08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proofErr w:type="spellStart"/>
            <w:r w:rsidRPr="001C7AD4">
              <w:rPr>
                <w:rFonts w:eastAsia="DengXian" w:cstheme="minorHAnsi"/>
                <w:color w:val="000000"/>
              </w:rPr>
              <w:t>爷爷</w:t>
            </w:r>
            <w:proofErr w:type="spellEnd"/>
          </w:p>
        </w:tc>
        <w:tc>
          <w:tcPr>
            <w:tcW w:w="3508" w:type="dxa"/>
            <w:vAlign w:val="bottom"/>
          </w:tcPr>
          <w:p w14:paraId="6A07D707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proofErr w:type="spellStart"/>
            <w:r w:rsidRPr="001C7AD4">
              <w:rPr>
                <w:rFonts w:eastAsia="DengXian" w:cstheme="minorHAnsi"/>
                <w:color w:val="000000"/>
              </w:rPr>
              <w:t>yéye</w:t>
            </w:r>
            <w:proofErr w:type="spellEnd"/>
          </w:p>
        </w:tc>
        <w:tc>
          <w:tcPr>
            <w:tcW w:w="3509" w:type="dxa"/>
            <w:vAlign w:val="bottom"/>
          </w:tcPr>
          <w:p w14:paraId="49D10461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r w:rsidRPr="001C7AD4">
              <w:rPr>
                <w:rFonts w:eastAsia="DengXian" w:cstheme="minorHAnsi"/>
                <w:color w:val="000000"/>
              </w:rPr>
              <w:t xml:space="preserve">paternal grandfather </w:t>
            </w:r>
          </w:p>
        </w:tc>
      </w:tr>
      <w:tr w:rsidR="007C076B" w:rsidRPr="001C7AD4" w14:paraId="41BB12E1" w14:textId="77777777" w:rsidTr="00A025EC">
        <w:tc>
          <w:tcPr>
            <w:tcW w:w="3508" w:type="dxa"/>
            <w:vAlign w:val="bottom"/>
          </w:tcPr>
          <w:p w14:paraId="46128872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proofErr w:type="spellStart"/>
            <w:r w:rsidRPr="001C7AD4">
              <w:rPr>
                <w:rFonts w:eastAsia="DengXian" w:cstheme="minorHAnsi"/>
                <w:color w:val="000000"/>
              </w:rPr>
              <w:t>奶奶</w:t>
            </w:r>
            <w:proofErr w:type="spellEnd"/>
          </w:p>
        </w:tc>
        <w:tc>
          <w:tcPr>
            <w:tcW w:w="3508" w:type="dxa"/>
            <w:vAlign w:val="bottom"/>
          </w:tcPr>
          <w:p w14:paraId="50095AB3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proofErr w:type="spellStart"/>
            <w:r w:rsidRPr="001C7AD4">
              <w:rPr>
                <w:rFonts w:eastAsia="DengXian" w:cstheme="minorHAnsi"/>
                <w:color w:val="000000"/>
              </w:rPr>
              <w:t>nǎinai</w:t>
            </w:r>
            <w:proofErr w:type="spellEnd"/>
          </w:p>
        </w:tc>
        <w:tc>
          <w:tcPr>
            <w:tcW w:w="3509" w:type="dxa"/>
            <w:vAlign w:val="bottom"/>
          </w:tcPr>
          <w:p w14:paraId="11E96457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r w:rsidRPr="001C7AD4">
              <w:rPr>
                <w:rFonts w:eastAsia="DengXian" w:cstheme="minorHAnsi"/>
                <w:color w:val="000000"/>
              </w:rPr>
              <w:t xml:space="preserve">paternal grandmother </w:t>
            </w:r>
          </w:p>
        </w:tc>
      </w:tr>
      <w:tr w:rsidR="007C076B" w:rsidRPr="001C7AD4" w14:paraId="5220E4B3" w14:textId="77777777" w:rsidTr="00A025EC">
        <w:tc>
          <w:tcPr>
            <w:tcW w:w="3508" w:type="dxa"/>
            <w:vAlign w:val="bottom"/>
          </w:tcPr>
          <w:p w14:paraId="40D02132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proofErr w:type="spellStart"/>
            <w:r w:rsidRPr="001C7AD4">
              <w:rPr>
                <w:rFonts w:eastAsia="DengXian" w:cstheme="minorHAnsi"/>
                <w:color w:val="000000"/>
              </w:rPr>
              <w:t>外公</w:t>
            </w:r>
            <w:proofErr w:type="spellEnd"/>
          </w:p>
        </w:tc>
        <w:tc>
          <w:tcPr>
            <w:tcW w:w="3508" w:type="dxa"/>
            <w:vAlign w:val="bottom"/>
          </w:tcPr>
          <w:p w14:paraId="0B9664BE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proofErr w:type="spellStart"/>
            <w:r w:rsidRPr="001C7AD4">
              <w:rPr>
                <w:rFonts w:eastAsia="DengXian" w:cstheme="minorHAnsi"/>
                <w:color w:val="000000"/>
              </w:rPr>
              <w:t>wàigōng</w:t>
            </w:r>
            <w:proofErr w:type="spellEnd"/>
          </w:p>
        </w:tc>
        <w:tc>
          <w:tcPr>
            <w:tcW w:w="3509" w:type="dxa"/>
            <w:vAlign w:val="bottom"/>
          </w:tcPr>
          <w:p w14:paraId="23A37DE1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r w:rsidRPr="001C7AD4">
              <w:rPr>
                <w:rFonts w:eastAsia="DengXian" w:cstheme="minorHAnsi"/>
                <w:color w:val="000000"/>
              </w:rPr>
              <w:t>maternal grandfather</w:t>
            </w:r>
          </w:p>
        </w:tc>
      </w:tr>
      <w:tr w:rsidR="007C076B" w:rsidRPr="001C7AD4" w14:paraId="5F1CC5C7" w14:textId="77777777" w:rsidTr="00A025EC">
        <w:tc>
          <w:tcPr>
            <w:tcW w:w="3508" w:type="dxa"/>
            <w:vAlign w:val="bottom"/>
          </w:tcPr>
          <w:p w14:paraId="52F27733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proofErr w:type="spellStart"/>
            <w:r w:rsidRPr="001C7AD4">
              <w:rPr>
                <w:rFonts w:eastAsia="DengXian" w:cstheme="minorHAnsi"/>
                <w:color w:val="000000"/>
              </w:rPr>
              <w:t>外婆</w:t>
            </w:r>
            <w:proofErr w:type="spellEnd"/>
          </w:p>
        </w:tc>
        <w:tc>
          <w:tcPr>
            <w:tcW w:w="3508" w:type="dxa"/>
            <w:vAlign w:val="bottom"/>
          </w:tcPr>
          <w:p w14:paraId="3AD3C701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proofErr w:type="spellStart"/>
            <w:r w:rsidRPr="001C7AD4">
              <w:rPr>
                <w:rFonts w:eastAsia="DengXian" w:cstheme="minorHAnsi"/>
                <w:color w:val="000000"/>
              </w:rPr>
              <w:t>wàipó</w:t>
            </w:r>
            <w:proofErr w:type="spellEnd"/>
          </w:p>
        </w:tc>
        <w:tc>
          <w:tcPr>
            <w:tcW w:w="3509" w:type="dxa"/>
            <w:vAlign w:val="bottom"/>
          </w:tcPr>
          <w:p w14:paraId="69864548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r w:rsidRPr="001C7AD4">
              <w:rPr>
                <w:rFonts w:eastAsia="DengXian" w:cstheme="minorHAnsi"/>
                <w:color w:val="000000"/>
              </w:rPr>
              <w:t xml:space="preserve">maternal grandmother </w:t>
            </w:r>
          </w:p>
        </w:tc>
      </w:tr>
      <w:tr w:rsidR="007C076B" w:rsidRPr="001C7AD4" w14:paraId="27B5FE69" w14:textId="77777777" w:rsidTr="00A025EC">
        <w:tc>
          <w:tcPr>
            <w:tcW w:w="3508" w:type="dxa"/>
            <w:vAlign w:val="bottom"/>
          </w:tcPr>
          <w:p w14:paraId="6DDC4F56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proofErr w:type="spellStart"/>
            <w:r w:rsidRPr="001C7AD4">
              <w:rPr>
                <w:rFonts w:eastAsia="DengXian" w:cstheme="minorHAnsi"/>
                <w:color w:val="000000"/>
              </w:rPr>
              <w:t>他们</w:t>
            </w:r>
            <w:proofErr w:type="spellEnd"/>
          </w:p>
        </w:tc>
        <w:tc>
          <w:tcPr>
            <w:tcW w:w="3508" w:type="dxa"/>
            <w:vAlign w:val="bottom"/>
          </w:tcPr>
          <w:p w14:paraId="37DC9399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proofErr w:type="spellStart"/>
            <w:r w:rsidRPr="001C7AD4">
              <w:rPr>
                <w:rFonts w:eastAsia="DengXian" w:cstheme="minorHAnsi"/>
                <w:color w:val="000000"/>
              </w:rPr>
              <w:t>tāmen</w:t>
            </w:r>
            <w:proofErr w:type="spellEnd"/>
          </w:p>
        </w:tc>
        <w:tc>
          <w:tcPr>
            <w:tcW w:w="3509" w:type="dxa"/>
            <w:vAlign w:val="bottom"/>
          </w:tcPr>
          <w:p w14:paraId="24172A14" w14:textId="298ACE3C" w:rsidR="007C076B" w:rsidRPr="001C7AD4" w:rsidRDefault="003433BA" w:rsidP="00A025EC">
            <w:pPr>
              <w:rPr>
                <w:rFonts w:eastAsia="DengXian" w:cstheme="minorHAnsi"/>
              </w:rPr>
            </w:pPr>
            <w:r>
              <w:rPr>
                <w:rFonts w:eastAsia="DengXian" w:cstheme="minorHAnsi"/>
                <w:color w:val="000000"/>
              </w:rPr>
              <w:t>t</w:t>
            </w:r>
            <w:r w:rsidR="007C076B" w:rsidRPr="001C7AD4">
              <w:rPr>
                <w:rFonts w:eastAsia="DengXian" w:cstheme="minorHAnsi"/>
                <w:color w:val="000000"/>
              </w:rPr>
              <w:t>hey</w:t>
            </w:r>
            <w:r w:rsidR="00FE76C4">
              <w:rPr>
                <w:rFonts w:eastAsia="DengXian" w:cstheme="minorHAnsi"/>
                <w:color w:val="000000"/>
              </w:rPr>
              <w:t>/them</w:t>
            </w:r>
          </w:p>
        </w:tc>
      </w:tr>
      <w:tr w:rsidR="007C076B" w:rsidRPr="001C7AD4" w14:paraId="5F26166A" w14:textId="77777777" w:rsidTr="00A025EC">
        <w:tc>
          <w:tcPr>
            <w:tcW w:w="3508" w:type="dxa"/>
            <w:vAlign w:val="bottom"/>
          </w:tcPr>
          <w:p w14:paraId="0BEDBE04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proofErr w:type="spellStart"/>
            <w:r w:rsidRPr="001C7AD4">
              <w:rPr>
                <w:rFonts w:eastAsia="DengXian" w:cstheme="minorHAnsi"/>
                <w:color w:val="000000"/>
              </w:rPr>
              <w:t>我们</w:t>
            </w:r>
            <w:proofErr w:type="spellEnd"/>
          </w:p>
        </w:tc>
        <w:tc>
          <w:tcPr>
            <w:tcW w:w="3508" w:type="dxa"/>
            <w:vAlign w:val="bottom"/>
          </w:tcPr>
          <w:p w14:paraId="3A9F57F3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proofErr w:type="spellStart"/>
            <w:r w:rsidRPr="001C7AD4">
              <w:rPr>
                <w:rFonts w:eastAsia="DengXian" w:cstheme="minorHAnsi"/>
                <w:color w:val="000000"/>
              </w:rPr>
              <w:t>wǒmen</w:t>
            </w:r>
            <w:proofErr w:type="spellEnd"/>
          </w:p>
        </w:tc>
        <w:tc>
          <w:tcPr>
            <w:tcW w:w="3509" w:type="dxa"/>
            <w:vAlign w:val="bottom"/>
          </w:tcPr>
          <w:p w14:paraId="0DFDDD79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r w:rsidRPr="001C7AD4">
              <w:rPr>
                <w:rFonts w:eastAsia="DengXian" w:cstheme="minorHAnsi"/>
                <w:color w:val="000000"/>
              </w:rPr>
              <w:t>we/us</w:t>
            </w:r>
          </w:p>
        </w:tc>
      </w:tr>
      <w:tr w:rsidR="007C076B" w:rsidRPr="001C7AD4" w14:paraId="4CD7CBE9" w14:textId="77777777" w:rsidTr="00A025EC">
        <w:tc>
          <w:tcPr>
            <w:tcW w:w="3508" w:type="dxa"/>
            <w:vAlign w:val="bottom"/>
          </w:tcPr>
          <w:p w14:paraId="5336C7D5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proofErr w:type="spellStart"/>
            <w:r w:rsidRPr="001C7AD4">
              <w:rPr>
                <w:rFonts w:eastAsia="DengXian" w:cstheme="minorHAnsi"/>
                <w:color w:val="000000"/>
              </w:rPr>
              <w:t>你们</w:t>
            </w:r>
            <w:proofErr w:type="spellEnd"/>
          </w:p>
        </w:tc>
        <w:tc>
          <w:tcPr>
            <w:tcW w:w="3508" w:type="dxa"/>
            <w:vAlign w:val="bottom"/>
          </w:tcPr>
          <w:p w14:paraId="779D22B9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proofErr w:type="spellStart"/>
            <w:r w:rsidRPr="001C7AD4">
              <w:rPr>
                <w:rFonts w:eastAsia="DengXian" w:cstheme="minorHAnsi"/>
                <w:color w:val="000000"/>
              </w:rPr>
              <w:t>nǐmen</w:t>
            </w:r>
            <w:proofErr w:type="spellEnd"/>
          </w:p>
        </w:tc>
        <w:tc>
          <w:tcPr>
            <w:tcW w:w="3509" w:type="dxa"/>
            <w:vAlign w:val="bottom"/>
          </w:tcPr>
          <w:p w14:paraId="624A0612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r w:rsidRPr="001C7AD4">
              <w:rPr>
                <w:rFonts w:eastAsia="DengXian" w:cstheme="minorHAnsi"/>
                <w:color w:val="000000"/>
              </w:rPr>
              <w:t>you (plural)</w:t>
            </w:r>
          </w:p>
        </w:tc>
      </w:tr>
      <w:tr w:rsidR="007C076B" w:rsidRPr="001C7AD4" w14:paraId="4C155B3C" w14:textId="77777777" w:rsidTr="00A025EC">
        <w:tc>
          <w:tcPr>
            <w:tcW w:w="3508" w:type="dxa"/>
            <w:vAlign w:val="bottom"/>
          </w:tcPr>
          <w:p w14:paraId="0DB68EA7" w14:textId="77777777" w:rsidR="007C076B" w:rsidRPr="001C7AD4" w:rsidRDefault="007C076B" w:rsidP="00A025EC">
            <w:pPr>
              <w:rPr>
                <w:rFonts w:eastAsia="DengXian" w:cstheme="minorHAnsi"/>
                <w:color w:val="000000"/>
                <w:lang w:eastAsia="zh-CN"/>
              </w:rPr>
            </w:pPr>
            <w:r w:rsidRPr="001C7AD4">
              <w:rPr>
                <w:rFonts w:eastAsia="DengXian" w:cstheme="minorHAnsi"/>
                <w:color w:val="000000"/>
              </w:rPr>
              <w:t>凶</w:t>
            </w:r>
          </w:p>
        </w:tc>
        <w:tc>
          <w:tcPr>
            <w:tcW w:w="3508" w:type="dxa"/>
            <w:vAlign w:val="bottom"/>
          </w:tcPr>
          <w:p w14:paraId="2F8B4A73" w14:textId="77777777" w:rsidR="007C076B" w:rsidRPr="001C7AD4" w:rsidRDefault="007C076B" w:rsidP="00A025EC">
            <w:pPr>
              <w:rPr>
                <w:rFonts w:eastAsia="DengXian" w:cstheme="minorHAnsi"/>
                <w:lang w:eastAsia="zh-CN"/>
              </w:rPr>
            </w:pPr>
            <w:proofErr w:type="spellStart"/>
            <w:r w:rsidRPr="001C7AD4">
              <w:rPr>
                <w:rFonts w:eastAsia="DengXian" w:cstheme="minorHAnsi"/>
                <w:color w:val="000000"/>
              </w:rPr>
              <w:t>xiōng</w:t>
            </w:r>
            <w:proofErr w:type="spellEnd"/>
          </w:p>
        </w:tc>
        <w:tc>
          <w:tcPr>
            <w:tcW w:w="3509" w:type="dxa"/>
            <w:vAlign w:val="bottom"/>
          </w:tcPr>
          <w:p w14:paraId="0DB3F6F2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r w:rsidRPr="001C7AD4">
              <w:rPr>
                <w:rFonts w:eastAsia="DengXian" w:cstheme="minorHAnsi"/>
                <w:color w:val="000000"/>
              </w:rPr>
              <w:t>mean</w:t>
            </w:r>
          </w:p>
        </w:tc>
      </w:tr>
      <w:tr w:rsidR="007C076B" w:rsidRPr="001C7AD4" w14:paraId="169BE01F" w14:textId="77777777" w:rsidTr="00A025EC">
        <w:tc>
          <w:tcPr>
            <w:tcW w:w="3508" w:type="dxa"/>
            <w:vAlign w:val="bottom"/>
          </w:tcPr>
          <w:p w14:paraId="6A59E4E9" w14:textId="77777777" w:rsidR="007C076B" w:rsidRPr="001C7AD4" w:rsidRDefault="007C076B" w:rsidP="00A025EC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1C7AD4">
              <w:rPr>
                <w:rFonts w:eastAsia="DengXian" w:cstheme="minorHAnsi"/>
                <w:color w:val="000000"/>
              </w:rPr>
              <w:t>善良</w:t>
            </w:r>
            <w:proofErr w:type="spellEnd"/>
          </w:p>
        </w:tc>
        <w:tc>
          <w:tcPr>
            <w:tcW w:w="3508" w:type="dxa"/>
            <w:vAlign w:val="bottom"/>
          </w:tcPr>
          <w:p w14:paraId="15AFAFDD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proofErr w:type="spellStart"/>
            <w:r w:rsidRPr="001C7AD4">
              <w:rPr>
                <w:rFonts w:eastAsia="DengXian" w:cstheme="minorHAnsi"/>
                <w:color w:val="000000"/>
              </w:rPr>
              <w:t>shànliáng</w:t>
            </w:r>
            <w:proofErr w:type="spellEnd"/>
          </w:p>
        </w:tc>
        <w:tc>
          <w:tcPr>
            <w:tcW w:w="3509" w:type="dxa"/>
            <w:vAlign w:val="bottom"/>
          </w:tcPr>
          <w:p w14:paraId="0FFA765F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r w:rsidRPr="001C7AD4">
              <w:rPr>
                <w:rFonts w:eastAsia="DengXian" w:cstheme="minorHAnsi"/>
                <w:color w:val="000000"/>
              </w:rPr>
              <w:t>nice/kind</w:t>
            </w:r>
          </w:p>
        </w:tc>
      </w:tr>
      <w:tr w:rsidR="007C076B" w:rsidRPr="001C7AD4" w14:paraId="7F96BC7D" w14:textId="77777777" w:rsidTr="00A025EC">
        <w:tc>
          <w:tcPr>
            <w:tcW w:w="3508" w:type="dxa"/>
            <w:vAlign w:val="bottom"/>
          </w:tcPr>
          <w:p w14:paraId="74F1D548" w14:textId="77777777" w:rsidR="007C076B" w:rsidRPr="001C7AD4" w:rsidRDefault="007C076B" w:rsidP="00A025EC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1C7AD4">
              <w:rPr>
                <w:rFonts w:eastAsia="DengXian" w:cstheme="minorHAnsi"/>
                <w:color w:val="000000"/>
              </w:rPr>
              <w:t>有智慧</w:t>
            </w:r>
            <w:proofErr w:type="spellEnd"/>
          </w:p>
        </w:tc>
        <w:tc>
          <w:tcPr>
            <w:tcW w:w="3508" w:type="dxa"/>
            <w:vAlign w:val="bottom"/>
          </w:tcPr>
          <w:p w14:paraId="7C902B0E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proofErr w:type="spellStart"/>
            <w:r w:rsidRPr="001C7AD4">
              <w:rPr>
                <w:rFonts w:eastAsia="DengXian" w:cstheme="minorHAnsi"/>
                <w:color w:val="000000"/>
              </w:rPr>
              <w:t>yǒuzhìhuì</w:t>
            </w:r>
            <w:proofErr w:type="spellEnd"/>
          </w:p>
        </w:tc>
        <w:tc>
          <w:tcPr>
            <w:tcW w:w="3509" w:type="dxa"/>
            <w:vAlign w:val="bottom"/>
          </w:tcPr>
          <w:p w14:paraId="41D0BAB0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r w:rsidRPr="001C7AD4">
              <w:rPr>
                <w:rFonts w:eastAsia="DengXian" w:cstheme="minorHAnsi"/>
                <w:color w:val="000000"/>
              </w:rPr>
              <w:t>intelligent/wise</w:t>
            </w:r>
          </w:p>
        </w:tc>
      </w:tr>
      <w:tr w:rsidR="007C076B" w:rsidRPr="001C7AD4" w14:paraId="0F2EF1AC" w14:textId="77777777" w:rsidTr="00A025EC">
        <w:tc>
          <w:tcPr>
            <w:tcW w:w="3508" w:type="dxa"/>
            <w:vAlign w:val="bottom"/>
          </w:tcPr>
          <w:p w14:paraId="54C9FD59" w14:textId="77777777" w:rsidR="007C076B" w:rsidRPr="001C7AD4" w:rsidRDefault="007C076B" w:rsidP="00A025EC">
            <w:pPr>
              <w:rPr>
                <w:rFonts w:eastAsia="DengXian" w:cstheme="minorHAnsi"/>
                <w:b/>
                <w:bCs/>
                <w:color w:val="000000"/>
              </w:rPr>
            </w:pPr>
            <w:proofErr w:type="spellStart"/>
            <w:r w:rsidRPr="001C7AD4">
              <w:rPr>
                <w:rFonts w:eastAsia="DengXian" w:cstheme="minorHAnsi"/>
                <w:color w:val="000000"/>
              </w:rPr>
              <w:t>秃顶</w:t>
            </w:r>
            <w:proofErr w:type="spellEnd"/>
          </w:p>
        </w:tc>
        <w:tc>
          <w:tcPr>
            <w:tcW w:w="3508" w:type="dxa"/>
            <w:vAlign w:val="bottom"/>
          </w:tcPr>
          <w:p w14:paraId="64091593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proofErr w:type="spellStart"/>
            <w:r w:rsidRPr="001C7AD4">
              <w:rPr>
                <w:rFonts w:eastAsia="DengXian" w:cstheme="minorHAnsi"/>
                <w:color w:val="000000"/>
              </w:rPr>
              <w:t>tūdǐng</w:t>
            </w:r>
            <w:proofErr w:type="spellEnd"/>
          </w:p>
        </w:tc>
        <w:tc>
          <w:tcPr>
            <w:tcW w:w="3509" w:type="dxa"/>
            <w:vAlign w:val="bottom"/>
          </w:tcPr>
          <w:p w14:paraId="4B8D84DD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r w:rsidRPr="001C7AD4">
              <w:rPr>
                <w:rFonts w:eastAsia="DengXian" w:cstheme="minorHAnsi"/>
                <w:color w:val="000000"/>
              </w:rPr>
              <w:t>bald</w:t>
            </w:r>
          </w:p>
        </w:tc>
      </w:tr>
      <w:tr w:rsidR="007C076B" w:rsidRPr="001C7AD4" w14:paraId="65223620" w14:textId="77777777" w:rsidTr="00A025EC">
        <w:tc>
          <w:tcPr>
            <w:tcW w:w="3508" w:type="dxa"/>
            <w:vAlign w:val="bottom"/>
          </w:tcPr>
          <w:p w14:paraId="16FA0FBB" w14:textId="77777777" w:rsidR="007C076B" w:rsidRPr="001C7AD4" w:rsidRDefault="007C076B" w:rsidP="00A025EC">
            <w:pPr>
              <w:rPr>
                <w:rFonts w:eastAsia="DengXian" w:cstheme="minorHAnsi"/>
                <w:color w:val="000000"/>
                <w:lang w:eastAsia="zh-CN"/>
              </w:rPr>
            </w:pPr>
            <w:proofErr w:type="spellStart"/>
            <w:r w:rsidRPr="001C7AD4">
              <w:rPr>
                <w:rFonts w:eastAsia="DengXian" w:cstheme="minorHAnsi"/>
                <w:color w:val="000000"/>
              </w:rPr>
              <w:t>眼镜</w:t>
            </w:r>
            <w:proofErr w:type="spellEnd"/>
          </w:p>
        </w:tc>
        <w:tc>
          <w:tcPr>
            <w:tcW w:w="3508" w:type="dxa"/>
            <w:vAlign w:val="bottom"/>
          </w:tcPr>
          <w:p w14:paraId="123A2DE9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proofErr w:type="spellStart"/>
            <w:r w:rsidRPr="001C7AD4">
              <w:rPr>
                <w:rFonts w:eastAsia="DengXian" w:cstheme="minorHAnsi"/>
                <w:color w:val="000000"/>
              </w:rPr>
              <w:t>yǎnjìng</w:t>
            </w:r>
            <w:proofErr w:type="spellEnd"/>
          </w:p>
        </w:tc>
        <w:tc>
          <w:tcPr>
            <w:tcW w:w="3509" w:type="dxa"/>
            <w:vAlign w:val="bottom"/>
          </w:tcPr>
          <w:p w14:paraId="5D00073A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r w:rsidRPr="001C7AD4">
              <w:rPr>
                <w:rFonts w:eastAsia="DengXian" w:cstheme="minorHAnsi"/>
                <w:color w:val="000000"/>
              </w:rPr>
              <w:t>glasses</w:t>
            </w:r>
          </w:p>
        </w:tc>
      </w:tr>
      <w:tr w:rsidR="007C076B" w:rsidRPr="001C7AD4" w14:paraId="13C59176" w14:textId="77777777" w:rsidTr="00A025EC">
        <w:tc>
          <w:tcPr>
            <w:tcW w:w="3508" w:type="dxa"/>
            <w:vAlign w:val="bottom"/>
          </w:tcPr>
          <w:p w14:paraId="6C8365B4" w14:textId="77777777" w:rsidR="007C076B" w:rsidRPr="001C7AD4" w:rsidRDefault="007C076B" w:rsidP="00A025EC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1C7AD4">
              <w:rPr>
                <w:rFonts w:eastAsia="DengXian" w:cstheme="minorHAnsi"/>
                <w:color w:val="000000"/>
              </w:rPr>
              <w:t>灰色</w:t>
            </w:r>
            <w:proofErr w:type="spellEnd"/>
          </w:p>
        </w:tc>
        <w:tc>
          <w:tcPr>
            <w:tcW w:w="3508" w:type="dxa"/>
            <w:vAlign w:val="bottom"/>
          </w:tcPr>
          <w:p w14:paraId="07E1A2CE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r w:rsidRPr="001C7AD4">
              <w:rPr>
                <w:rFonts w:eastAsia="DengXian" w:cstheme="minorHAnsi"/>
                <w:color w:val="000000"/>
              </w:rPr>
              <w:t>huīsè</w:t>
            </w:r>
          </w:p>
        </w:tc>
        <w:tc>
          <w:tcPr>
            <w:tcW w:w="3509" w:type="dxa"/>
            <w:vAlign w:val="bottom"/>
          </w:tcPr>
          <w:p w14:paraId="762F686A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r w:rsidRPr="001C7AD4">
              <w:rPr>
                <w:rFonts w:eastAsia="DengXian" w:cstheme="minorHAnsi"/>
                <w:color w:val="000000"/>
              </w:rPr>
              <w:t>grey</w:t>
            </w:r>
          </w:p>
        </w:tc>
      </w:tr>
      <w:tr w:rsidR="007C076B" w:rsidRPr="001C7AD4" w14:paraId="5B010456" w14:textId="77777777" w:rsidTr="00A025EC">
        <w:tc>
          <w:tcPr>
            <w:tcW w:w="3508" w:type="dxa"/>
            <w:vAlign w:val="bottom"/>
          </w:tcPr>
          <w:p w14:paraId="1D6A2586" w14:textId="77777777" w:rsidR="007C076B" w:rsidRPr="001C7AD4" w:rsidRDefault="007C076B" w:rsidP="00A025EC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1C7AD4">
              <w:rPr>
                <w:rFonts w:eastAsia="DengXian" w:cstheme="minorHAnsi"/>
                <w:color w:val="000000"/>
              </w:rPr>
              <w:t>白色</w:t>
            </w:r>
            <w:proofErr w:type="spellEnd"/>
          </w:p>
        </w:tc>
        <w:tc>
          <w:tcPr>
            <w:tcW w:w="3508" w:type="dxa"/>
            <w:vAlign w:val="bottom"/>
          </w:tcPr>
          <w:p w14:paraId="0C2E4E5D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r w:rsidRPr="001C7AD4">
              <w:rPr>
                <w:rFonts w:eastAsia="DengXian" w:cstheme="minorHAnsi"/>
                <w:color w:val="000000"/>
              </w:rPr>
              <w:t>báisè</w:t>
            </w:r>
          </w:p>
        </w:tc>
        <w:tc>
          <w:tcPr>
            <w:tcW w:w="3509" w:type="dxa"/>
            <w:vAlign w:val="bottom"/>
          </w:tcPr>
          <w:p w14:paraId="6781009A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r w:rsidRPr="001C7AD4">
              <w:rPr>
                <w:rFonts w:eastAsia="DengXian" w:cstheme="minorHAnsi"/>
                <w:color w:val="000000"/>
              </w:rPr>
              <w:t>white</w:t>
            </w:r>
          </w:p>
        </w:tc>
      </w:tr>
      <w:tr w:rsidR="007C076B" w:rsidRPr="001C7AD4" w14:paraId="0C7F88F1" w14:textId="77777777" w:rsidTr="00A025EC">
        <w:tc>
          <w:tcPr>
            <w:tcW w:w="3508" w:type="dxa"/>
            <w:vAlign w:val="bottom"/>
          </w:tcPr>
          <w:p w14:paraId="511042C3" w14:textId="77777777" w:rsidR="007C076B" w:rsidRPr="001C7AD4" w:rsidRDefault="007C076B" w:rsidP="00A025EC">
            <w:pPr>
              <w:rPr>
                <w:rFonts w:eastAsia="DengXian" w:cstheme="minorHAnsi"/>
                <w:color w:val="000000"/>
              </w:rPr>
            </w:pPr>
            <w:r w:rsidRPr="001C7AD4">
              <w:rPr>
                <w:rFonts w:eastAsia="DengXian" w:cstheme="minorHAnsi"/>
                <w:color w:val="000000"/>
              </w:rPr>
              <w:t>大</w:t>
            </w:r>
          </w:p>
        </w:tc>
        <w:tc>
          <w:tcPr>
            <w:tcW w:w="3508" w:type="dxa"/>
            <w:vAlign w:val="bottom"/>
          </w:tcPr>
          <w:p w14:paraId="77DE25C7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proofErr w:type="spellStart"/>
            <w:r w:rsidRPr="001C7AD4">
              <w:rPr>
                <w:rFonts w:eastAsia="DengXian" w:cstheme="minorHAnsi"/>
                <w:color w:val="000000"/>
              </w:rPr>
              <w:t>dà</w:t>
            </w:r>
            <w:proofErr w:type="spellEnd"/>
          </w:p>
        </w:tc>
        <w:tc>
          <w:tcPr>
            <w:tcW w:w="3509" w:type="dxa"/>
            <w:vAlign w:val="bottom"/>
          </w:tcPr>
          <w:p w14:paraId="205C3590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r w:rsidRPr="001C7AD4">
              <w:rPr>
                <w:rFonts w:eastAsia="DengXian" w:cstheme="minorHAnsi"/>
                <w:color w:val="000000"/>
              </w:rPr>
              <w:t>big</w:t>
            </w:r>
          </w:p>
        </w:tc>
      </w:tr>
      <w:tr w:rsidR="007C076B" w:rsidRPr="001C7AD4" w14:paraId="1FFDF05A" w14:textId="77777777" w:rsidTr="00A025EC">
        <w:tc>
          <w:tcPr>
            <w:tcW w:w="3508" w:type="dxa"/>
            <w:vAlign w:val="bottom"/>
          </w:tcPr>
          <w:p w14:paraId="13B53ECD" w14:textId="77777777" w:rsidR="007C076B" w:rsidRPr="001C7AD4" w:rsidRDefault="007C076B" w:rsidP="00A025EC">
            <w:pPr>
              <w:rPr>
                <w:rFonts w:eastAsia="DengXian" w:cstheme="minorHAnsi"/>
                <w:color w:val="000000"/>
              </w:rPr>
            </w:pPr>
            <w:r w:rsidRPr="001C7AD4">
              <w:rPr>
                <w:rFonts w:eastAsia="DengXian" w:cstheme="minorHAnsi"/>
                <w:color w:val="000000"/>
              </w:rPr>
              <w:t>小</w:t>
            </w:r>
          </w:p>
        </w:tc>
        <w:tc>
          <w:tcPr>
            <w:tcW w:w="3508" w:type="dxa"/>
            <w:vAlign w:val="bottom"/>
          </w:tcPr>
          <w:p w14:paraId="2B36E942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proofErr w:type="spellStart"/>
            <w:r w:rsidRPr="001C7AD4">
              <w:rPr>
                <w:rFonts w:eastAsia="DengXian" w:cstheme="minorHAnsi"/>
                <w:color w:val="000000"/>
              </w:rPr>
              <w:t>xiǎo</w:t>
            </w:r>
            <w:proofErr w:type="spellEnd"/>
          </w:p>
        </w:tc>
        <w:tc>
          <w:tcPr>
            <w:tcW w:w="3509" w:type="dxa"/>
            <w:vAlign w:val="bottom"/>
          </w:tcPr>
          <w:p w14:paraId="749F57F3" w14:textId="77777777" w:rsidR="007C076B" w:rsidRPr="001C7AD4" w:rsidRDefault="007C076B" w:rsidP="00A025EC">
            <w:pPr>
              <w:rPr>
                <w:rFonts w:eastAsia="DengXian" w:cstheme="minorHAnsi"/>
              </w:rPr>
            </w:pPr>
            <w:r w:rsidRPr="001C7AD4">
              <w:rPr>
                <w:rFonts w:eastAsia="DengXian" w:cstheme="minorHAnsi"/>
                <w:color w:val="000000"/>
              </w:rPr>
              <w:t>small</w:t>
            </w:r>
          </w:p>
        </w:tc>
      </w:tr>
    </w:tbl>
    <w:p w14:paraId="769CA97A" w14:textId="77777777" w:rsidR="007C076B" w:rsidRDefault="007C076B"/>
    <w:sectPr w:rsidR="007C07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22DAF" w14:textId="77777777" w:rsidR="000661F5" w:rsidRDefault="000661F5" w:rsidP="008C5C0F">
      <w:pPr>
        <w:spacing w:after="0" w:line="240" w:lineRule="auto"/>
      </w:pPr>
      <w:r>
        <w:separator/>
      </w:r>
    </w:p>
  </w:endnote>
  <w:endnote w:type="continuationSeparator" w:id="0">
    <w:p w14:paraId="5B14A9C5" w14:textId="77777777" w:rsidR="000661F5" w:rsidRDefault="000661F5" w:rsidP="008C5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BF9CF" w14:textId="77777777" w:rsidR="008C5C0F" w:rsidRDefault="008C5C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7D332" w14:textId="77777777" w:rsidR="008C5C0F" w:rsidRDefault="008C5C0F" w:rsidP="008C5C0F">
    <w:pPr>
      <w:pStyle w:val="Footer"/>
      <w:rPr>
        <w:ins w:id="0" w:author="vivek pujar" w:date="2021-04-19T23:07:00Z"/>
      </w:rPr>
    </w:pPr>
    <w:ins w:id="1" w:author="vivek pujar" w:date="2021-04-19T23:07:00Z">
      <w:r>
        <w:ptab w:relativeTo="margin" w:alignment="center" w:leader="none"/>
      </w:r>
      <w:r>
        <w:t>Unless Otherwise Noted All Content © 2021 Florida Virtual School</w:t>
      </w:r>
      <w:r>
        <w:ptab w:relativeTo="margin" w:alignment="right" w:leader="none"/>
      </w:r>
    </w:ins>
  </w:p>
  <w:p w14:paraId="6674B941" w14:textId="77777777" w:rsidR="008C5C0F" w:rsidRDefault="008C5C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F7259" w14:textId="77777777" w:rsidR="008C5C0F" w:rsidRDefault="008C5C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D89AB" w14:textId="77777777" w:rsidR="000661F5" w:rsidRDefault="000661F5" w:rsidP="008C5C0F">
      <w:pPr>
        <w:spacing w:after="0" w:line="240" w:lineRule="auto"/>
      </w:pPr>
      <w:r>
        <w:separator/>
      </w:r>
    </w:p>
  </w:footnote>
  <w:footnote w:type="continuationSeparator" w:id="0">
    <w:p w14:paraId="614B9A99" w14:textId="77777777" w:rsidR="000661F5" w:rsidRDefault="000661F5" w:rsidP="008C5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0821D" w14:textId="77777777" w:rsidR="008C5C0F" w:rsidRDefault="008C5C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FD928" w14:textId="77777777" w:rsidR="008C5C0F" w:rsidRDefault="008C5C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C976C" w14:textId="77777777" w:rsidR="008C5C0F" w:rsidRDefault="008C5C0F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vek pujar">
    <w15:presenceInfo w15:providerId="Windows Live" w15:userId="7ecf786593cfbc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0A"/>
    <w:rsid w:val="00011DEA"/>
    <w:rsid w:val="00025667"/>
    <w:rsid w:val="000661F5"/>
    <w:rsid w:val="003433BA"/>
    <w:rsid w:val="00377E0A"/>
    <w:rsid w:val="003F5514"/>
    <w:rsid w:val="007C076B"/>
    <w:rsid w:val="008C5C0F"/>
    <w:rsid w:val="00F53C51"/>
    <w:rsid w:val="00FE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4C96"/>
  <w15:chartTrackingRefBased/>
  <w15:docId w15:val="{636183FD-0F46-4882-93BB-EC59C1D9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1DEA"/>
    <w:pPr>
      <w:spacing w:after="120" w:line="276" w:lineRule="auto"/>
      <w:outlineLvl w:val="3"/>
    </w:pPr>
    <w:rPr>
      <w:b/>
      <w:bCs/>
      <w:noProof/>
      <w:color w:val="000000" w:themeColor="text1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6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6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C076B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011DEA"/>
    <w:rPr>
      <w:b/>
      <w:bCs/>
      <w:noProof/>
      <w:color w:val="000000" w:themeColor="text1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C5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C0F"/>
  </w:style>
  <w:style w:type="paragraph" w:styleId="Footer">
    <w:name w:val="footer"/>
    <w:basedOn w:val="Normal"/>
    <w:link w:val="FooterChar"/>
    <w:uiPriority w:val="99"/>
    <w:unhideWhenUsed/>
    <w:rsid w:val="008C5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vivek pujar</cp:lastModifiedBy>
  <cp:revision>8</cp:revision>
  <dcterms:created xsi:type="dcterms:W3CDTF">2021-01-20T23:55:00Z</dcterms:created>
  <dcterms:modified xsi:type="dcterms:W3CDTF">2021-04-19T17:37:00Z</dcterms:modified>
</cp:coreProperties>
</file>