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FEAD" w14:textId="3736000A" w:rsidR="00F53C51" w:rsidRDefault="00F53C51"/>
    <w:p w14:paraId="3A5116FA" w14:textId="77777777" w:rsidR="00B535C6" w:rsidRDefault="00B535C6" w:rsidP="00B535C6">
      <w:pPr>
        <w:pStyle w:val="Heading4"/>
      </w:pPr>
      <w:r>
        <w:t>Back to Your Roots Vocab Review</w:t>
      </w:r>
    </w:p>
    <w:p w14:paraId="3B208FFD" w14:textId="3E9F46A3" w:rsidR="00C11753" w:rsidRDefault="00C11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06"/>
        <w:gridCol w:w="3138"/>
      </w:tblGrid>
      <w:tr w:rsidR="00E02919" w:rsidRPr="00500AA5" w14:paraId="57D51BB5" w14:textId="77777777" w:rsidTr="00A025EC">
        <w:tc>
          <w:tcPr>
            <w:tcW w:w="3596" w:type="dxa"/>
            <w:vAlign w:val="bottom"/>
          </w:tcPr>
          <w:p w14:paraId="7DF653B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97" w:type="dxa"/>
            <w:vAlign w:val="bottom"/>
          </w:tcPr>
          <w:p w14:paraId="6DF5FA87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97" w:type="dxa"/>
            <w:vAlign w:val="bottom"/>
          </w:tcPr>
          <w:p w14:paraId="1098FAAB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E02919" w:rsidRPr="00500AA5" w14:paraId="042982E8" w14:textId="77777777" w:rsidTr="00A025EC">
        <w:tc>
          <w:tcPr>
            <w:tcW w:w="3596" w:type="dxa"/>
            <w:vAlign w:val="bottom"/>
          </w:tcPr>
          <w:p w14:paraId="2594C154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都</w:t>
            </w:r>
          </w:p>
        </w:tc>
        <w:tc>
          <w:tcPr>
            <w:tcW w:w="3597" w:type="dxa"/>
            <w:vAlign w:val="bottom"/>
          </w:tcPr>
          <w:p w14:paraId="56C96D6F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dōu</w:t>
            </w:r>
            <w:proofErr w:type="spellEnd"/>
          </w:p>
        </w:tc>
        <w:tc>
          <w:tcPr>
            <w:tcW w:w="3597" w:type="dxa"/>
            <w:vAlign w:val="bottom"/>
          </w:tcPr>
          <w:p w14:paraId="087824D4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both/all</w:t>
            </w:r>
          </w:p>
        </w:tc>
      </w:tr>
      <w:tr w:rsidR="00E02919" w:rsidRPr="00500AA5" w14:paraId="0C1B0456" w14:textId="77777777" w:rsidTr="00A025EC">
        <w:tc>
          <w:tcPr>
            <w:tcW w:w="3596" w:type="dxa"/>
            <w:vAlign w:val="bottom"/>
          </w:tcPr>
          <w:p w14:paraId="478FA000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好笑</w:t>
            </w:r>
            <w:proofErr w:type="spellEnd"/>
          </w:p>
        </w:tc>
        <w:tc>
          <w:tcPr>
            <w:tcW w:w="3597" w:type="dxa"/>
            <w:vAlign w:val="bottom"/>
          </w:tcPr>
          <w:p w14:paraId="6BF9EFCC" w14:textId="77777777" w:rsidR="00E02919" w:rsidRPr="00500AA5" w:rsidRDefault="00E02919" w:rsidP="00A025EC">
            <w:pPr>
              <w:rPr>
                <w:rFonts w:eastAsia="DengXian" w:cstheme="minorHAnsi"/>
                <w:lang w:val="es-ES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hǎoxiào</w:t>
            </w:r>
            <w:proofErr w:type="spellEnd"/>
          </w:p>
        </w:tc>
        <w:tc>
          <w:tcPr>
            <w:tcW w:w="3597" w:type="dxa"/>
            <w:vAlign w:val="bottom"/>
          </w:tcPr>
          <w:p w14:paraId="6E71501B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funny/comic</w:t>
            </w:r>
          </w:p>
        </w:tc>
      </w:tr>
      <w:tr w:rsidR="00E02919" w:rsidRPr="00500AA5" w14:paraId="095DD9C0" w14:textId="77777777" w:rsidTr="00A025EC">
        <w:tc>
          <w:tcPr>
            <w:tcW w:w="3596" w:type="dxa"/>
            <w:vAlign w:val="bottom"/>
          </w:tcPr>
          <w:p w14:paraId="038219B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漂亮</w:t>
            </w:r>
            <w:proofErr w:type="spellEnd"/>
          </w:p>
        </w:tc>
        <w:tc>
          <w:tcPr>
            <w:tcW w:w="3597" w:type="dxa"/>
            <w:vAlign w:val="bottom"/>
          </w:tcPr>
          <w:p w14:paraId="3120ECA7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piàoliàng</w:t>
            </w:r>
            <w:proofErr w:type="spellEnd"/>
          </w:p>
        </w:tc>
        <w:tc>
          <w:tcPr>
            <w:tcW w:w="3597" w:type="dxa"/>
            <w:vAlign w:val="bottom"/>
          </w:tcPr>
          <w:p w14:paraId="5723897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pretty</w:t>
            </w:r>
          </w:p>
        </w:tc>
      </w:tr>
      <w:tr w:rsidR="00E02919" w:rsidRPr="00500AA5" w14:paraId="3D2EAEDD" w14:textId="77777777" w:rsidTr="00A025EC">
        <w:tc>
          <w:tcPr>
            <w:tcW w:w="3596" w:type="dxa"/>
            <w:vAlign w:val="bottom"/>
          </w:tcPr>
          <w:p w14:paraId="707758B7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帅</w:t>
            </w:r>
          </w:p>
        </w:tc>
        <w:tc>
          <w:tcPr>
            <w:tcW w:w="3597" w:type="dxa"/>
            <w:vAlign w:val="bottom"/>
          </w:tcPr>
          <w:p w14:paraId="2D9346A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shuài</w:t>
            </w:r>
            <w:proofErr w:type="spellEnd"/>
          </w:p>
        </w:tc>
        <w:tc>
          <w:tcPr>
            <w:tcW w:w="3597" w:type="dxa"/>
            <w:vAlign w:val="bottom"/>
          </w:tcPr>
          <w:p w14:paraId="0609B342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handsome</w:t>
            </w:r>
          </w:p>
        </w:tc>
      </w:tr>
      <w:tr w:rsidR="00E02919" w:rsidRPr="00500AA5" w14:paraId="693C9535" w14:textId="77777777" w:rsidTr="00A025EC">
        <w:tc>
          <w:tcPr>
            <w:tcW w:w="3596" w:type="dxa"/>
            <w:vAlign w:val="bottom"/>
          </w:tcPr>
          <w:p w14:paraId="42F71D7E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丑</w:t>
            </w:r>
          </w:p>
        </w:tc>
        <w:tc>
          <w:tcPr>
            <w:tcW w:w="3597" w:type="dxa"/>
            <w:vAlign w:val="bottom"/>
          </w:tcPr>
          <w:p w14:paraId="1D333002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chǒu</w:t>
            </w:r>
            <w:proofErr w:type="spellEnd"/>
          </w:p>
        </w:tc>
        <w:tc>
          <w:tcPr>
            <w:tcW w:w="3597" w:type="dxa"/>
            <w:vAlign w:val="bottom"/>
          </w:tcPr>
          <w:p w14:paraId="4FC5904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ugly</w:t>
            </w:r>
          </w:p>
        </w:tc>
      </w:tr>
      <w:tr w:rsidR="00E02919" w:rsidRPr="00500AA5" w14:paraId="37DAE11A" w14:textId="77777777" w:rsidTr="00A025EC">
        <w:tc>
          <w:tcPr>
            <w:tcW w:w="3596" w:type="dxa"/>
            <w:vAlign w:val="bottom"/>
          </w:tcPr>
          <w:p w14:paraId="543512E8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健壮</w:t>
            </w:r>
            <w:proofErr w:type="spellEnd"/>
          </w:p>
        </w:tc>
        <w:tc>
          <w:tcPr>
            <w:tcW w:w="3597" w:type="dxa"/>
            <w:vAlign w:val="bottom"/>
          </w:tcPr>
          <w:p w14:paraId="13232367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jiànzhuàng</w:t>
            </w:r>
            <w:proofErr w:type="spellEnd"/>
          </w:p>
        </w:tc>
        <w:tc>
          <w:tcPr>
            <w:tcW w:w="3597" w:type="dxa"/>
            <w:vAlign w:val="bottom"/>
          </w:tcPr>
          <w:p w14:paraId="4611E71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athletic</w:t>
            </w:r>
          </w:p>
        </w:tc>
      </w:tr>
      <w:tr w:rsidR="00E02919" w:rsidRPr="00500AA5" w14:paraId="5CDAD98A" w14:textId="77777777" w:rsidTr="00A025EC">
        <w:tc>
          <w:tcPr>
            <w:tcW w:w="3596" w:type="dxa"/>
            <w:vAlign w:val="bottom"/>
          </w:tcPr>
          <w:p w14:paraId="62FA7F6E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胖</w:t>
            </w:r>
          </w:p>
        </w:tc>
        <w:tc>
          <w:tcPr>
            <w:tcW w:w="3597" w:type="dxa"/>
            <w:vAlign w:val="bottom"/>
          </w:tcPr>
          <w:p w14:paraId="3EF788C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pàng</w:t>
            </w:r>
            <w:proofErr w:type="spellEnd"/>
          </w:p>
        </w:tc>
        <w:tc>
          <w:tcPr>
            <w:tcW w:w="3597" w:type="dxa"/>
            <w:vAlign w:val="bottom"/>
          </w:tcPr>
          <w:p w14:paraId="3946669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fat</w:t>
            </w:r>
          </w:p>
        </w:tc>
      </w:tr>
      <w:tr w:rsidR="00E02919" w:rsidRPr="00500AA5" w14:paraId="6AE9452A" w14:textId="77777777" w:rsidTr="00A025EC">
        <w:tc>
          <w:tcPr>
            <w:tcW w:w="3596" w:type="dxa"/>
            <w:vAlign w:val="bottom"/>
          </w:tcPr>
          <w:p w14:paraId="52D87ACB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瘦</w:t>
            </w:r>
          </w:p>
        </w:tc>
        <w:tc>
          <w:tcPr>
            <w:tcW w:w="3597" w:type="dxa"/>
            <w:vAlign w:val="bottom"/>
          </w:tcPr>
          <w:p w14:paraId="55EB9AA8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shòu</w:t>
            </w:r>
            <w:proofErr w:type="spellEnd"/>
          </w:p>
        </w:tc>
        <w:tc>
          <w:tcPr>
            <w:tcW w:w="3597" w:type="dxa"/>
            <w:vAlign w:val="bottom"/>
          </w:tcPr>
          <w:p w14:paraId="4A9901DD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skinny</w:t>
            </w:r>
          </w:p>
        </w:tc>
      </w:tr>
      <w:tr w:rsidR="00E02919" w:rsidRPr="00500AA5" w14:paraId="6885E61E" w14:textId="77777777" w:rsidTr="00A025EC">
        <w:tc>
          <w:tcPr>
            <w:tcW w:w="3596" w:type="dxa"/>
            <w:vAlign w:val="bottom"/>
          </w:tcPr>
          <w:p w14:paraId="120F39D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年轻</w:t>
            </w:r>
            <w:proofErr w:type="spellEnd"/>
          </w:p>
        </w:tc>
        <w:tc>
          <w:tcPr>
            <w:tcW w:w="3597" w:type="dxa"/>
            <w:vAlign w:val="bottom"/>
          </w:tcPr>
          <w:p w14:paraId="6D2AE85C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niánqīng</w:t>
            </w:r>
            <w:proofErr w:type="spellEnd"/>
          </w:p>
        </w:tc>
        <w:tc>
          <w:tcPr>
            <w:tcW w:w="3597" w:type="dxa"/>
            <w:vAlign w:val="bottom"/>
          </w:tcPr>
          <w:p w14:paraId="222109E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young</w:t>
            </w:r>
          </w:p>
        </w:tc>
      </w:tr>
      <w:tr w:rsidR="00E02919" w:rsidRPr="00500AA5" w14:paraId="3888BAA3" w14:textId="77777777" w:rsidTr="00A025EC">
        <w:tc>
          <w:tcPr>
            <w:tcW w:w="3596" w:type="dxa"/>
            <w:vAlign w:val="bottom"/>
          </w:tcPr>
          <w:p w14:paraId="73D9E8C2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年老</w:t>
            </w:r>
            <w:proofErr w:type="spellEnd"/>
          </w:p>
        </w:tc>
        <w:tc>
          <w:tcPr>
            <w:tcW w:w="3597" w:type="dxa"/>
            <w:vAlign w:val="bottom"/>
          </w:tcPr>
          <w:p w14:paraId="09C34ED8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niánlǎo</w:t>
            </w:r>
            <w:proofErr w:type="spellEnd"/>
          </w:p>
        </w:tc>
        <w:tc>
          <w:tcPr>
            <w:tcW w:w="3597" w:type="dxa"/>
            <w:vAlign w:val="bottom"/>
          </w:tcPr>
          <w:p w14:paraId="24B46B6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old</w:t>
            </w:r>
          </w:p>
        </w:tc>
      </w:tr>
      <w:tr w:rsidR="00E02919" w:rsidRPr="00500AA5" w14:paraId="6F97AD7B" w14:textId="77777777" w:rsidTr="00A025EC">
        <w:tc>
          <w:tcPr>
            <w:tcW w:w="3596" w:type="dxa"/>
            <w:vAlign w:val="bottom"/>
          </w:tcPr>
          <w:p w14:paraId="706CDAD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中国</w:t>
            </w:r>
            <w:proofErr w:type="spellEnd"/>
          </w:p>
        </w:tc>
        <w:tc>
          <w:tcPr>
            <w:tcW w:w="3597" w:type="dxa"/>
            <w:vAlign w:val="bottom"/>
          </w:tcPr>
          <w:p w14:paraId="1B14BCA8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zhōngguó</w:t>
            </w:r>
            <w:proofErr w:type="spellEnd"/>
          </w:p>
        </w:tc>
        <w:tc>
          <w:tcPr>
            <w:tcW w:w="3597" w:type="dxa"/>
            <w:vAlign w:val="bottom"/>
          </w:tcPr>
          <w:p w14:paraId="05963C6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China</w:t>
            </w:r>
          </w:p>
        </w:tc>
      </w:tr>
      <w:tr w:rsidR="00E02919" w:rsidRPr="00500AA5" w14:paraId="77647369" w14:textId="77777777" w:rsidTr="00A025EC">
        <w:tc>
          <w:tcPr>
            <w:tcW w:w="3596" w:type="dxa"/>
            <w:vAlign w:val="bottom"/>
          </w:tcPr>
          <w:p w14:paraId="28E729C4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美国</w:t>
            </w:r>
            <w:proofErr w:type="spellEnd"/>
          </w:p>
        </w:tc>
        <w:tc>
          <w:tcPr>
            <w:tcW w:w="3597" w:type="dxa"/>
            <w:vAlign w:val="bottom"/>
          </w:tcPr>
          <w:p w14:paraId="473A153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měiguó</w:t>
            </w:r>
            <w:proofErr w:type="spellEnd"/>
          </w:p>
        </w:tc>
        <w:tc>
          <w:tcPr>
            <w:tcW w:w="3597" w:type="dxa"/>
            <w:vAlign w:val="bottom"/>
          </w:tcPr>
          <w:p w14:paraId="1A4C2CEE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 xml:space="preserve">United States </w:t>
            </w:r>
          </w:p>
        </w:tc>
      </w:tr>
      <w:tr w:rsidR="00E02919" w:rsidRPr="00500AA5" w14:paraId="599C28E0" w14:textId="77777777" w:rsidTr="00A025EC">
        <w:tc>
          <w:tcPr>
            <w:tcW w:w="3596" w:type="dxa"/>
            <w:vAlign w:val="bottom"/>
          </w:tcPr>
          <w:p w14:paraId="63AC71E3" w14:textId="77777777" w:rsidR="00E02919" w:rsidRPr="00500AA5" w:rsidRDefault="00E02919" w:rsidP="00A025EC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台湾</w:t>
            </w:r>
            <w:proofErr w:type="spellEnd"/>
          </w:p>
        </w:tc>
        <w:tc>
          <w:tcPr>
            <w:tcW w:w="3597" w:type="dxa"/>
            <w:vAlign w:val="bottom"/>
          </w:tcPr>
          <w:p w14:paraId="6999FD49" w14:textId="77777777" w:rsidR="00E02919" w:rsidRPr="00500AA5" w:rsidRDefault="00E02919" w:rsidP="00A025EC">
            <w:pPr>
              <w:rPr>
                <w:rFonts w:eastAsia="DengXian" w:cstheme="minorHAnsi"/>
                <w:color w:val="000000"/>
                <w:lang w:eastAsia="ja-JP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táiwān</w:t>
            </w:r>
            <w:proofErr w:type="spellEnd"/>
          </w:p>
        </w:tc>
        <w:tc>
          <w:tcPr>
            <w:tcW w:w="3597" w:type="dxa"/>
            <w:vAlign w:val="bottom"/>
          </w:tcPr>
          <w:p w14:paraId="5396C1F8" w14:textId="77777777" w:rsidR="00E02919" w:rsidRPr="00500AA5" w:rsidRDefault="00E02919" w:rsidP="00A025EC">
            <w:pPr>
              <w:rPr>
                <w:rFonts w:eastAsia="DengXian" w:cstheme="minorHAnsi"/>
                <w:color w:val="000000"/>
              </w:rPr>
            </w:pPr>
            <w:r w:rsidRPr="00500AA5">
              <w:rPr>
                <w:rFonts w:eastAsia="DengXian" w:cstheme="minorHAnsi"/>
                <w:color w:val="000000"/>
              </w:rPr>
              <w:t>Taiwan</w:t>
            </w:r>
          </w:p>
        </w:tc>
      </w:tr>
      <w:tr w:rsidR="00E02919" w:rsidRPr="00500AA5" w14:paraId="560487EE" w14:textId="77777777" w:rsidTr="00A025EC">
        <w:tc>
          <w:tcPr>
            <w:tcW w:w="3596" w:type="dxa"/>
            <w:vAlign w:val="bottom"/>
          </w:tcPr>
          <w:p w14:paraId="56D8F4C9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香港</w:t>
            </w:r>
            <w:proofErr w:type="spellEnd"/>
          </w:p>
        </w:tc>
        <w:tc>
          <w:tcPr>
            <w:tcW w:w="3597" w:type="dxa"/>
            <w:vAlign w:val="bottom"/>
          </w:tcPr>
          <w:p w14:paraId="5C33B3EF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xiānggǎng</w:t>
            </w:r>
            <w:proofErr w:type="spellEnd"/>
          </w:p>
        </w:tc>
        <w:tc>
          <w:tcPr>
            <w:tcW w:w="3597" w:type="dxa"/>
            <w:vAlign w:val="bottom"/>
          </w:tcPr>
          <w:p w14:paraId="468ACDC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Hong Kong</w:t>
            </w:r>
          </w:p>
        </w:tc>
      </w:tr>
      <w:tr w:rsidR="00E02919" w:rsidRPr="00500AA5" w14:paraId="7F93494D" w14:textId="77777777" w:rsidTr="00A025EC">
        <w:tc>
          <w:tcPr>
            <w:tcW w:w="3596" w:type="dxa"/>
            <w:vAlign w:val="bottom"/>
          </w:tcPr>
          <w:p w14:paraId="06DFAA5A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国家</w:t>
            </w:r>
            <w:proofErr w:type="spellEnd"/>
          </w:p>
        </w:tc>
        <w:tc>
          <w:tcPr>
            <w:tcW w:w="3597" w:type="dxa"/>
            <w:vAlign w:val="bottom"/>
          </w:tcPr>
          <w:p w14:paraId="4D96FFF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guójiā</w:t>
            </w:r>
            <w:proofErr w:type="spellEnd"/>
          </w:p>
        </w:tc>
        <w:tc>
          <w:tcPr>
            <w:tcW w:w="3597" w:type="dxa"/>
            <w:vAlign w:val="bottom"/>
          </w:tcPr>
          <w:p w14:paraId="34E63BDC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country</w:t>
            </w:r>
          </w:p>
        </w:tc>
      </w:tr>
      <w:tr w:rsidR="00E02919" w:rsidRPr="00500AA5" w14:paraId="3C1A8B1D" w14:textId="77777777" w:rsidTr="00A025EC">
        <w:tc>
          <w:tcPr>
            <w:tcW w:w="3596" w:type="dxa"/>
            <w:vAlign w:val="bottom"/>
          </w:tcPr>
          <w:p w14:paraId="506FFBC5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城市</w:t>
            </w:r>
            <w:proofErr w:type="spellEnd"/>
          </w:p>
        </w:tc>
        <w:tc>
          <w:tcPr>
            <w:tcW w:w="3597" w:type="dxa"/>
            <w:vAlign w:val="bottom"/>
          </w:tcPr>
          <w:p w14:paraId="731A8483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proofErr w:type="spellStart"/>
            <w:r w:rsidRPr="00500AA5">
              <w:rPr>
                <w:rFonts w:eastAsia="DengXian" w:cstheme="minorHAnsi"/>
                <w:color w:val="000000"/>
              </w:rPr>
              <w:t>chéngshì</w:t>
            </w:r>
            <w:proofErr w:type="spellEnd"/>
          </w:p>
        </w:tc>
        <w:tc>
          <w:tcPr>
            <w:tcW w:w="3597" w:type="dxa"/>
            <w:vAlign w:val="bottom"/>
          </w:tcPr>
          <w:p w14:paraId="5B5A8E86" w14:textId="77777777" w:rsidR="00E02919" w:rsidRPr="00500AA5" w:rsidRDefault="00E02919" w:rsidP="00A025EC">
            <w:pPr>
              <w:rPr>
                <w:rFonts w:eastAsia="DengXian" w:cstheme="minorHAnsi"/>
              </w:rPr>
            </w:pPr>
            <w:r w:rsidRPr="00500AA5">
              <w:rPr>
                <w:rFonts w:eastAsia="DengXian" w:cstheme="minorHAnsi"/>
                <w:color w:val="000000"/>
              </w:rPr>
              <w:t>city</w:t>
            </w:r>
          </w:p>
        </w:tc>
      </w:tr>
    </w:tbl>
    <w:p w14:paraId="7F65C2FD" w14:textId="77777777" w:rsidR="00E02919" w:rsidRDefault="00E02919"/>
    <w:sectPr w:rsidR="00E0291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47BEA" w14:textId="77777777" w:rsidR="00084063" w:rsidRDefault="00084063" w:rsidP="00364038">
      <w:pPr>
        <w:spacing w:after="0" w:line="240" w:lineRule="auto"/>
      </w:pPr>
      <w:r>
        <w:separator/>
      </w:r>
    </w:p>
  </w:endnote>
  <w:endnote w:type="continuationSeparator" w:id="0">
    <w:p w14:paraId="355133FC" w14:textId="77777777" w:rsidR="00084063" w:rsidRDefault="00084063" w:rsidP="003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DF1B" w14:textId="5D6807D3" w:rsidR="00364038" w:rsidRDefault="00364038" w:rsidP="00364038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71882397" w14:textId="77777777" w:rsidR="00364038" w:rsidRDefault="00364038">
    <w:pPr>
      <w:pStyle w:val="Footer"/>
      <w:rPr>
        <w:ins w:id="0" w:author="Cruz, Deirdre" w:date="2021-04-16T19:13:00Z"/>
      </w:rPr>
    </w:pPr>
  </w:p>
  <w:p w14:paraId="38736152" w14:textId="77777777" w:rsidR="00364038" w:rsidRDefault="00364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1958" w14:textId="77777777" w:rsidR="00084063" w:rsidRDefault="00084063" w:rsidP="00364038">
      <w:pPr>
        <w:spacing w:after="0" w:line="240" w:lineRule="auto"/>
      </w:pPr>
      <w:r>
        <w:separator/>
      </w:r>
    </w:p>
  </w:footnote>
  <w:footnote w:type="continuationSeparator" w:id="0">
    <w:p w14:paraId="6F9DF3D1" w14:textId="77777777" w:rsidR="00084063" w:rsidRDefault="00084063" w:rsidP="0036403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uz, Deirdre">
    <w15:presenceInfo w15:providerId="AD" w15:userId="S::dcruz@flvs.net::ea0b6e68-3ddd-4f8a-92d7-a602632ea1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8B"/>
    <w:rsid w:val="00084063"/>
    <w:rsid w:val="00364038"/>
    <w:rsid w:val="00715C5D"/>
    <w:rsid w:val="00B535C6"/>
    <w:rsid w:val="00C11753"/>
    <w:rsid w:val="00E02919"/>
    <w:rsid w:val="00F5138B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FAE51"/>
  <w15:chartTrackingRefBased/>
  <w15:docId w15:val="{4026027A-C4C7-48B6-918C-1E70D05F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5C6"/>
    <w:pPr>
      <w:spacing w:after="120" w:line="276" w:lineRule="auto"/>
      <w:outlineLvl w:val="3"/>
    </w:pPr>
    <w:rPr>
      <w:b/>
      <w:bCs/>
      <w:noProof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1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0291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535C6"/>
    <w:rPr>
      <w:b/>
      <w:bCs/>
      <w:noProof/>
      <w:color w:val="000000" w:themeColor="text1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38"/>
  </w:style>
  <w:style w:type="paragraph" w:styleId="Footer">
    <w:name w:val="footer"/>
    <w:basedOn w:val="Normal"/>
    <w:link w:val="FooterChar"/>
    <w:uiPriority w:val="99"/>
    <w:unhideWhenUsed/>
    <w:rsid w:val="003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Cruz, Deirdre</cp:lastModifiedBy>
  <cp:revision>6</cp:revision>
  <dcterms:created xsi:type="dcterms:W3CDTF">2021-01-20T23:56:00Z</dcterms:created>
  <dcterms:modified xsi:type="dcterms:W3CDTF">2021-04-16T23:13:00Z</dcterms:modified>
</cp:coreProperties>
</file>