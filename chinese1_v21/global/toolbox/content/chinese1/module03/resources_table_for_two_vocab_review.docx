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54332" w14:textId="77777777" w:rsidR="00337BF1" w:rsidRDefault="00337BF1" w:rsidP="00337BF1">
      <w:pPr>
        <w:pStyle w:val="Heading4"/>
      </w:pPr>
      <w:r>
        <w:t>Table for Two Vocab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9"/>
        <w:gridCol w:w="3080"/>
        <w:gridCol w:w="3181"/>
      </w:tblGrid>
      <w:tr w:rsidR="00337BF1" w:rsidRPr="009C59D8" w14:paraId="2D254A2E" w14:textId="77777777" w:rsidTr="001C63F9">
        <w:tc>
          <w:tcPr>
            <w:tcW w:w="3596" w:type="dxa"/>
            <w:vAlign w:val="bottom"/>
          </w:tcPr>
          <w:p w14:paraId="69AFB346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b/>
                <w:bCs/>
                <w:color w:val="000000"/>
              </w:rPr>
              <w:t>Chinese Characters</w:t>
            </w:r>
          </w:p>
        </w:tc>
        <w:tc>
          <w:tcPr>
            <w:tcW w:w="3597" w:type="dxa"/>
            <w:vAlign w:val="bottom"/>
          </w:tcPr>
          <w:p w14:paraId="147D63AB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b/>
                <w:bCs/>
              </w:rPr>
              <w:t>Chinese Pinyin</w:t>
            </w:r>
          </w:p>
        </w:tc>
        <w:tc>
          <w:tcPr>
            <w:tcW w:w="3597" w:type="dxa"/>
            <w:vAlign w:val="bottom"/>
          </w:tcPr>
          <w:p w14:paraId="2965456E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b/>
                <w:bCs/>
                <w:color w:val="000000"/>
              </w:rPr>
              <w:t>English</w:t>
            </w:r>
          </w:p>
        </w:tc>
      </w:tr>
      <w:tr w:rsidR="00337BF1" w:rsidRPr="009C59D8" w14:paraId="1C58581B" w14:textId="77777777" w:rsidTr="001C63F9">
        <w:tc>
          <w:tcPr>
            <w:tcW w:w="3596" w:type="dxa"/>
            <w:vAlign w:val="bottom"/>
          </w:tcPr>
          <w:p w14:paraId="0A9B898D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刀子</w:t>
            </w:r>
          </w:p>
        </w:tc>
        <w:tc>
          <w:tcPr>
            <w:tcW w:w="3597" w:type="dxa"/>
            <w:vAlign w:val="bottom"/>
          </w:tcPr>
          <w:p w14:paraId="0BF89A9A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dāozi</w:t>
            </w:r>
          </w:p>
        </w:tc>
        <w:tc>
          <w:tcPr>
            <w:tcW w:w="3597" w:type="dxa"/>
            <w:vAlign w:val="bottom"/>
          </w:tcPr>
          <w:p w14:paraId="5B4FB825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knife</w:t>
            </w:r>
          </w:p>
        </w:tc>
      </w:tr>
      <w:tr w:rsidR="00337BF1" w:rsidRPr="009C59D8" w14:paraId="16F37C95" w14:textId="77777777" w:rsidTr="001C63F9">
        <w:tc>
          <w:tcPr>
            <w:tcW w:w="3596" w:type="dxa"/>
            <w:vAlign w:val="bottom"/>
          </w:tcPr>
          <w:p w14:paraId="0438D689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叉子</w:t>
            </w:r>
          </w:p>
        </w:tc>
        <w:tc>
          <w:tcPr>
            <w:tcW w:w="3597" w:type="dxa"/>
            <w:vAlign w:val="bottom"/>
          </w:tcPr>
          <w:p w14:paraId="138AE744" w14:textId="77777777" w:rsidR="00337BF1" w:rsidRPr="009C59D8" w:rsidRDefault="00337BF1" w:rsidP="001C63F9">
            <w:pPr>
              <w:rPr>
                <w:rFonts w:eastAsia="DengXian" w:cstheme="minorHAnsi"/>
                <w:lang w:val="es-ES"/>
              </w:rPr>
            </w:pPr>
            <w:r w:rsidRPr="009C59D8">
              <w:rPr>
                <w:rFonts w:eastAsia="DengXian" w:cstheme="minorHAnsi"/>
                <w:color w:val="000000"/>
              </w:rPr>
              <w:t>chāzi</w:t>
            </w:r>
          </w:p>
        </w:tc>
        <w:tc>
          <w:tcPr>
            <w:tcW w:w="3597" w:type="dxa"/>
            <w:vAlign w:val="bottom"/>
          </w:tcPr>
          <w:p w14:paraId="52D6D699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fork</w:t>
            </w:r>
          </w:p>
        </w:tc>
      </w:tr>
      <w:tr w:rsidR="00337BF1" w:rsidRPr="009C59D8" w14:paraId="4D2F6A7A" w14:textId="77777777" w:rsidTr="001C63F9">
        <w:tc>
          <w:tcPr>
            <w:tcW w:w="3596" w:type="dxa"/>
            <w:vAlign w:val="bottom"/>
          </w:tcPr>
          <w:p w14:paraId="15FF212B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勺子</w:t>
            </w:r>
          </w:p>
        </w:tc>
        <w:tc>
          <w:tcPr>
            <w:tcW w:w="3597" w:type="dxa"/>
            <w:vAlign w:val="bottom"/>
          </w:tcPr>
          <w:p w14:paraId="77A83B92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sháozi</w:t>
            </w:r>
          </w:p>
        </w:tc>
        <w:tc>
          <w:tcPr>
            <w:tcW w:w="3597" w:type="dxa"/>
            <w:vAlign w:val="bottom"/>
          </w:tcPr>
          <w:p w14:paraId="0C023EC9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spoon</w:t>
            </w:r>
          </w:p>
        </w:tc>
      </w:tr>
      <w:tr w:rsidR="00337BF1" w:rsidRPr="009C59D8" w14:paraId="1EC08FF1" w14:textId="77777777" w:rsidTr="001C63F9">
        <w:tc>
          <w:tcPr>
            <w:tcW w:w="3596" w:type="dxa"/>
            <w:vAlign w:val="bottom"/>
          </w:tcPr>
          <w:p w14:paraId="2F14B2C6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筷子</w:t>
            </w:r>
          </w:p>
        </w:tc>
        <w:tc>
          <w:tcPr>
            <w:tcW w:w="3597" w:type="dxa"/>
            <w:vAlign w:val="bottom"/>
          </w:tcPr>
          <w:p w14:paraId="481B1159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kuàizi</w:t>
            </w:r>
          </w:p>
        </w:tc>
        <w:tc>
          <w:tcPr>
            <w:tcW w:w="3597" w:type="dxa"/>
            <w:vAlign w:val="bottom"/>
          </w:tcPr>
          <w:p w14:paraId="51755EBE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chopsticks</w:t>
            </w:r>
          </w:p>
        </w:tc>
      </w:tr>
      <w:tr w:rsidR="00337BF1" w:rsidRPr="009C59D8" w14:paraId="67BB03C6" w14:textId="77777777" w:rsidTr="001C63F9">
        <w:tc>
          <w:tcPr>
            <w:tcW w:w="3596" w:type="dxa"/>
            <w:vAlign w:val="bottom"/>
          </w:tcPr>
          <w:p w14:paraId="5C5EE020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玻璃杯</w:t>
            </w:r>
          </w:p>
        </w:tc>
        <w:tc>
          <w:tcPr>
            <w:tcW w:w="3597" w:type="dxa"/>
            <w:vAlign w:val="bottom"/>
          </w:tcPr>
          <w:p w14:paraId="3EC901B8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bōlíbēi</w:t>
            </w:r>
          </w:p>
        </w:tc>
        <w:tc>
          <w:tcPr>
            <w:tcW w:w="3597" w:type="dxa"/>
            <w:vAlign w:val="bottom"/>
          </w:tcPr>
          <w:p w14:paraId="4053BE5E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glass</w:t>
            </w:r>
          </w:p>
        </w:tc>
      </w:tr>
      <w:tr w:rsidR="00337BF1" w:rsidRPr="009C59D8" w14:paraId="42AAB925" w14:textId="77777777" w:rsidTr="001C63F9">
        <w:tc>
          <w:tcPr>
            <w:tcW w:w="3596" w:type="dxa"/>
            <w:vAlign w:val="bottom"/>
          </w:tcPr>
          <w:p w14:paraId="0C8CA4CA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餐巾</w:t>
            </w:r>
          </w:p>
        </w:tc>
        <w:tc>
          <w:tcPr>
            <w:tcW w:w="3597" w:type="dxa"/>
            <w:vAlign w:val="bottom"/>
          </w:tcPr>
          <w:p w14:paraId="0A9A9567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cānjīn</w:t>
            </w:r>
          </w:p>
        </w:tc>
        <w:tc>
          <w:tcPr>
            <w:tcW w:w="3597" w:type="dxa"/>
            <w:vAlign w:val="bottom"/>
          </w:tcPr>
          <w:p w14:paraId="676256D9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napkin</w:t>
            </w:r>
          </w:p>
        </w:tc>
      </w:tr>
      <w:tr w:rsidR="00337BF1" w:rsidRPr="009C59D8" w14:paraId="14E71B57" w14:textId="77777777" w:rsidTr="001C63F9">
        <w:tc>
          <w:tcPr>
            <w:tcW w:w="3596" w:type="dxa"/>
            <w:vAlign w:val="bottom"/>
          </w:tcPr>
          <w:p w14:paraId="2A8D9304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要</w:t>
            </w:r>
          </w:p>
        </w:tc>
        <w:tc>
          <w:tcPr>
            <w:tcW w:w="3597" w:type="dxa"/>
            <w:vAlign w:val="bottom"/>
          </w:tcPr>
          <w:p w14:paraId="144DBA60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yào</w:t>
            </w:r>
          </w:p>
        </w:tc>
        <w:tc>
          <w:tcPr>
            <w:tcW w:w="3597" w:type="dxa"/>
            <w:vAlign w:val="bottom"/>
          </w:tcPr>
          <w:p w14:paraId="04F3B804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to want</w:t>
            </w:r>
          </w:p>
        </w:tc>
      </w:tr>
      <w:tr w:rsidR="00337BF1" w:rsidRPr="009C59D8" w14:paraId="4539934F" w14:textId="77777777" w:rsidTr="001C63F9">
        <w:tc>
          <w:tcPr>
            <w:tcW w:w="3596" w:type="dxa"/>
            <w:vAlign w:val="bottom"/>
          </w:tcPr>
          <w:p w14:paraId="0110A0B1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炒</w:t>
            </w:r>
          </w:p>
        </w:tc>
        <w:tc>
          <w:tcPr>
            <w:tcW w:w="3597" w:type="dxa"/>
            <w:vAlign w:val="bottom"/>
          </w:tcPr>
          <w:p w14:paraId="75F14FBC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chǎo</w:t>
            </w:r>
          </w:p>
        </w:tc>
        <w:tc>
          <w:tcPr>
            <w:tcW w:w="3597" w:type="dxa"/>
            <w:vAlign w:val="bottom"/>
          </w:tcPr>
          <w:p w14:paraId="458CCA4C" w14:textId="28888310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to stir</w:t>
            </w:r>
            <w:del w:id="0" w:author="Marler, Mei-En" w:date="2020-12-16T10:14:00Z">
              <w:r w:rsidRPr="009C59D8" w:rsidDel="001158C8">
                <w:rPr>
                  <w:rFonts w:eastAsia="DengXian" w:cstheme="minorHAnsi"/>
                  <w:color w:val="000000"/>
                </w:rPr>
                <w:delText>e</w:delText>
              </w:r>
            </w:del>
            <w:ins w:id="1" w:author="Marler, Mei-En" w:date="2020-12-16T10:14:00Z">
              <w:r w:rsidR="001158C8">
                <w:rPr>
                  <w:rFonts w:eastAsia="DengXian" w:cstheme="minorHAnsi"/>
                  <w:color w:val="000000"/>
                </w:rPr>
                <w:t>-</w:t>
              </w:r>
            </w:ins>
            <w:del w:id="2" w:author="Marler, Mei-En" w:date="2020-12-16T10:14:00Z">
              <w:r w:rsidRPr="009C59D8" w:rsidDel="001158C8">
                <w:rPr>
                  <w:rFonts w:eastAsia="DengXian" w:cstheme="minorHAnsi"/>
                  <w:color w:val="000000"/>
                </w:rPr>
                <w:delText xml:space="preserve"> </w:delText>
              </w:r>
            </w:del>
            <w:r w:rsidRPr="009C59D8">
              <w:rPr>
                <w:rFonts w:eastAsia="DengXian" w:cstheme="minorHAnsi"/>
                <w:color w:val="000000"/>
              </w:rPr>
              <w:t>fry</w:t>
            </w:r>
          </w:p>
        </w:tc>
      </w:tr>
      <w:tr w:rsidR="00337BF1" w:rsidRPr="009C59D8" w14:paraId="119E76CF" w14:textId="77777777" w:rsidTr="001C63F9">
        <w:tc>
          <w:tcPr>
            <w:tcW w:w="3596" w:type="dxa"/>
            <w:vAlign w:val="bottom"/>
          </w:tcPr>
          <w:p w14:paraId="4CD52566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碗</w:t>
            </w:r>
          </w:p>
        </w:tc>
        <w:tc>
          <w:tcPr>
            <w:tcW w:w="3597" w:type="dxa"/>
            <w:vAlign w:val="bottom"/>
          </w:tcPr>
          <w:p w14:paraId="2808A2E2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wǎn</w:t>
            </w:r>
          </w:p>
        </w:tc>
        <w:tc>
          <w:tcPr>
            <w:tcW w:w="3597" w:type="dxa"/>
            <w:vAlign w:val="bottom"/>
          </w:tcPr>
          <w:p w14:paraId="6E5D6FFF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bowl</w:t>
            </w:r>
          </w:p>
        </w:tc>
      </w:tr>
      <w:tr w:rsidR="00337BF1" w:rsidRPr="009C59D8" w14:paraId="0A4EF8B5" w14:textId="77777777" w:rsidTr="001C63F9">
        <w:tc>
          <w:tcPr>
            <w:tcW w:w="3596" w:type="dxa"/>
            <w:vAlign w:val="bottom"/>
          </w:tcPr>
          <w:p w14:paraId="0740AFB4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杯</w:t>
            </w:r>
          </w:p>
        </w:tc>
        <w:tc>
          <w:tcPr>
            <w:tcW w:w="3597" w:type="dxa"/>
            <w:vAlign w:val="bottom"/>
          </w:tcPr>
          <w:p w14:paraId="57A15153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bēi</w:t>
            </w:r>
          </w:p>
        </w:tc>
        <w:tc>
          <w:tcPr>
            <w:tcW w:w="3597" w:type="dxa"/>
            <w:vAlign w:val="bottom"/>
          </w:tcPr>
          <w:p w14:paraId="62B9BB30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cup</w:t>
            </w:r>
          </w:p>
        </w:tc>
      </w:tr>
      <w:tr w:rsidR="00337BF1" w:rsidRPr="009C59D8" w14:paraId="5AAF88EA" w14:textId="77777777" w:rsidTr="001C63F9">
        <w:tc>
          <w:tcPr>
            <w:tcW w:w="3596" w:type="dxa"/>
            <w:vAlign w:val="bottom"/>
          </w:tcPr>
          <w:p w14:paraId="12A7EA2F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盘</w:t>
            </w:r>
          </w:p>
        </w:tc>
        <w:tc>
          <w:tcPr>
            <w:tcW w:w="3597" w:type="dxa"/>
            <w:vAlign w:val="bottom"/>
          </w:tcPr>
          <w:p w14:paraId="4ECFC9EA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pán</w:t>
            </w:r>
          </w:p>
        </w:tc>
        <w:tc>
          <w:tcPr>
            <w:tcW w:w="3597" w:type="dxa"/>
            <w:vAlign w:val="bottom"/>
          </w:tcPr>
          <w:p w14:paraId="148202BB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plate</w:t>
            </w:r>
          </w:p>
        </w:tc>
      </w:tr>
      <w:tr w:rsidR="00337BF1" w:rsidRPr="009C59D8" w14:paraId="28F23953" w14:textId="77777777" w:rsidTr="001C63F9">
        <w:tc>
          <w:tcPr>
            <w:tcW w:w="3596" w:type="dxa"/>
            <w:vAlign w:val="bottom"/>
          </w:tcPr>
          <w:p w14:paraId="1B244FB4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个</w:t>
            </w:r>
          </w:p>
        </w:tc>
        <w:tc>
          <w:tcPr>
            <w:tcW w:w="3597" w:type="dxa"/>
            <w:vAlign w:val="bottom"/>
          </w:tcPr>
          <w:p w14:paraId="5B1265EF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gè</w:t>
            </w:r>
          </w:p>
        </w:tc>
        <w:tc>
          <w:tcPr>
            <w:tcW w:w="3597" w:type="dxa"/>
            <w:vAlign w:val="bottom"/>
          </w:tcPr>
          <w:p w14:paraId="6BDD6ED8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count of</w:t>
            </w:r>
          </w:p>
        </w:tc>
      </w:tr>
      <w:tr w:rsidR="00337BF1" w:rsidRPr="009C59D8" w14:paraId="2D07F196" w14:textId="77777777" w:rsidTr="001C63F9">
        <w:tc>
          <w:tcPr>
            <w:tcW w:w="3596" w:type="dxa"/>
            <w:vAlign w:val="bottom"/>
          </w:tcPr>
          <w:p w14:paraId="6F8DEB82" w14:textId="77777777" w:rsidR="00337BF1" w:rsidRPr="009C59D8" w:rsidRDefault="00337BF1" w:rsidP="001C63F9">
            <w:pPr>
              <w:rPr>
                <w:rFonts w:eastAsia="DengXian" w:cstheme="minorHAnsi"/>
                <w:color w:val="000000"/>
                <w:lang w:eastAsia="zh-CN"/>
              </w:rPr>
            </w:pPr>
            <w:r>
              <w:rPr>
                <w:rFonts w:eastAsia="DengXian" w:cstheme="minorHAnsi" w:hint="eastAsia"/>
                <w:color w:val="000000"/>
                <w:lang w:eastAsia="zh-CN"/>
              </w:rPr>
              <w:t>两</w:t>
            </w:r>
          </w:p>
        </w:tc>
        <w:tc>
          <w:tcPr>
            <w:tcW w:w="3597" w:type="dxa"/>
            <w:vAlign w:val="bottom"/>
          </w:tcPr>
          <w:p w14:paraId="3290C992" w14:textId="77777777" w:rsidR="00337BF1" w:rsidRPr="00303F52" w:rsidRDefault="00337BF1" w:rsidP="001C63F9">
            <w:pPr>
              <w:rPr>
                <w:rFonts w:cstheme="minorHAnsi"/>
                <w:color w:val="000000"/>
                <w:lang w:eastAsia="ja-JP"/>
              </w:rPr>
            </w:pPr>
            <w:r>
              <w:rPr>
                <w:rFonts w:cstheme="minorHAnsi" w:hint="eastAsia"/>
                <w:color w:val="000000"/>
                <w:lang w:eastAsia="ja-JP"/>
              </w:rPr>
              <w:t>li</w:t>
            </w:r>
            <w:r>
              <w:rPr>
                <w:rFonts w:cstheme="minorHAnsi" w:hint="eastAsia"/>
                <w:color w:val="000000"/>
                <w:lang w:eastAsia="ja-JP"/>
              </w:rPr>
              <w:t>ǎ</w:t>
            </w:r>
            <w:r>
              <w:rPr>
                <w:rFonts w:cstheme="minorHAnsi" w:hint="eastAsia"/>
                <w:color w:val="000000"/>
                <w:lang w:eastAsia="ja-JP"/>
              </w:rPr>
              <w:t>ng</w:t>
            </w:r>
          </w:p>
        </w:tc>
        <w:tc>
          <w:tcPr>
            <w:tcW w:w="3597" w:type="dxa"/>
            <w:vAlign w:val="bottom"/>
          </w:tcPr>
          <w:p w14:paraId="7791BCE1" w14:textId="77777777" w:rsidR="00337BF1" w:rsidRPr="009C59D8" w:rsidRDefault="00337BF1" w:rsidP="001C63F9">
            <w:pPr>
              <w:rPr>
                <w:rFonts w:eastAsia="DengXian" w:cstheme="minorHAnsi"/>
                <w:color w:val="000000"/>
              </w:rPr>
            </w:pPr>
            <w:r>
              <w:rPr>
                <w:rFonts w:eastAsia="DengXian" w:cstheme="minorHAnsi"/>
                <w:color w:val="000000"/>
              </w:rPr>
              <w:t>two</w:t>
            </w:r>
          </w:p>
        </w:tc>
      </w:tr>
      <w:tr w:rsidR="00337BF1" w:rsidRPr="009C59D8" w14:paraId="5AC00074" w14:textId="77777777" w:rsidTr="001C63F9">
        <w:tc>
          <w:tcPr>
            <w:tcW w:w="3596" w:type="dxa"/>
            <w:vAlign w:val="bottom"/>
          </w:tcPr>
          <w:p w14:paraId="24CBC60F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菜单</w:t>
            </w:r>
          </w:p>
        </w:tc>
        <w:tc>
          <w:tcPr>
            <w:tcW w:w="3597" w:type="dxa"/>
            <w:vAlign w:val="bottom"/>
          </w:tcPr>
          <w:p w14:paraId="3879FAA0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càidān</w:t>
            </w:r>
          </w:p>
        </w:tc>
        <w:tc>
          <w:tcPr>
            <w:tcW w:w="3597" w:type="dxa"/>
            <w:vAlign w:val="bottom"/>
          </w:tcPr>
          <w:p w14:paraId="3A90A969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menu</w:t>
            </w:r>
          </w:p>
        </w:tc>
      </w:tr>
      <w:tr w:rsidR="00337BF1" w:rsidRPr="009C59D8" w14:paraId="56690471" w14:textId="77777777" w:rsidTr="001C63F9">
        <w:tc>
          <w:tcPr>
            <w:tcW w:w="3596" w:type="dxa"/>
            <w:vAlign w:val="bottom"/>
          </w:tcPr>
          <w:p w14:paraId="12DE3DC8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餐厅</w:t>
            </w:r>
          </w:p>
        </w:tc>
        <w:tc>
          <w:tcPr>
            <w:tcW w:w="3597" w:type="dxa"/>
            <w:vAlign w:val="bottom"/>
          </w:tcPr>
          <w:p w14:paraId="72F4DAC0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cāntīng</w:t>
            </w:r>
          </w:p>
        </w:tc>
        <w:tc>
          <w:tcPr>
            <w:tcW w:w="3597" w:type="dxa"/>
            <w:vAlign w:val="bottom"/>
          </w:tcPr>
          <w:p w14:paraId="3678E153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restaurant</w:t>
            </w:r>
          </w:p>
        </w:tc>
      </w:tr>
      <w:tr w:rsidR="00337BF1" w:rsidRPr="009C59D8" w14:paraId="3B469B85" w14:textId="77777777" w:rsidTr="001C63F9">
        <w:tc>
          <w:tcPr>
            <w:tcW w:w="3596" w:type="dxa"/>
            <w:vAlign w:val="bottom"/>
          </w:tcPr>
          <w:p w14:paraId="15DC5458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服务员</w:t>
            </w:r>
          </w:p>
        </w:tc>
        <w:tc>
          <w:tcPr>
            <w:tcW w:w="3597" w:type="dxa"/>
            <w:vAlign w:val="bottom"/>
          </w:tcPr>
          <w:p w14:paraId="409C8005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fúwùyuán</w:t>
            </w:r>
          </w:p>
        </w:tc>
        <w:tc>
          <w:tcPr>
            <w:tcW w:w="3597" w:type="dxa"/>
            <w:vAlign w:val="bottom"/>
          </w:tcPr>
          <w:p w14:paraId="4EE827AB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waiter/waitress</w:t>
            </w:r>
          </w:p>
        </w:tc>
      </w:tr>
      <w:tr w:rsidR="00337BF1" w:rsidRPr="009C59D8" w14:paraId="57F5F50A" w14:textId="77777777" w:rsidTr="001C63F9">
        <w:tc>
          <w:tcPr>
            <w:tcW w:w="3596" w:type="dxa"/>
            <w:vAlign w:val="bottom"/>
          </w:tcPr>
          <w:p w14:paraId="1EC91356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请给我</w:t>
            </w:r>
          </w:p>
        </w:tc>
        <w:tc>
          <w:tcPr>
            <w:tcW w:w="3597" w:type="dxa"/>
            <w:vAlign w:val="bottom"/>
          </w:tcPr>
          <w:p w14:paraId="22F791CD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qǐnggěiwǒ</w:t>
            </w:r>
          </w:p>
        </w:tc>
        <w:tc>
          <w:tcPr>
            <w:tcW w:w="3597" w:type="dxa"/>
            <w:vAlign w:val="bottom"/>
          </w:tcPr>
          <w:p w14:paraId="0EA12ADC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please give me</w:t>
            </w:r>
          </w:p>
        </w:tc>
      </w:tr>
      <w:tr w:rsidR="00337BF1" w:rsidRPr="009C59D8" w14:paraId="7674F89B" w14:textId="77777777" w:rsidTr="001C63F9">
        <w:tc>
          <w:tcPr>
            <w:tcW w:w="3596" w:type="dxa"/>
            <w:vAlign w:val="bottom"/>
          </w:tcPr>
          <w:p w14:paraId="11C6668A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谢谢</w:t>
            </w:r>
          </w:p>
        </w:tc>
        <w:tc>
          <w:tcPr>
            <w:tcW w:w="3597" w:type="dxa"/>
            <w:vAlign w:val="bottom"/>
          </w:tcPr>
          <w:p w14:paraId="035870D0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xièxiè</w:t>
            </w:r>
          </w:p>
        </w:tc>
        <w:tc>
          <w:tcPr>
            <w:tcW w:w="3597" w:type="dxa"/>
            <w:vAlign w:val="bottom"/>
          </w:tcPr>
          <w:p w14:paraId="72EC8346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thanks</w:t>
            </w:r>
          </w:p>
        </w:tc>
      </w:tr>
      <w:tr w:rsidR="00337BF1" w:rsidRPr="009C59D8" w14:paraId="490F7682" w14:textId="77777777" w:rsidTr="001C63F9">
        <w:tc>
          <w:tcPr>
            <w:tcW w:w="3596" w:type="dxa"/>
            <w:vAlign w:val="bottom"/>
          </w:tcPr>
          <w:p w14:paraId="00724CF8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不客气</w:t>
            </w:r>
          </w:p>
        </w:tc>
        <w:tc>
          <w:tcPr>
            <w:tcW w:w="3597" w:type="dxa"/>
            <w:vAlign w:val="bottom"/>
          </w:tcPr>
          <w:p w14:paraId="3BFF86E8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búkèqì</w:t>
            </w:r>
          </w:p>
        </w:tc>
        <w:tc>
          <w:tcPr>
            <w:tcW w:w="3597" w:type="dxa"/>
            <w:vAlign w:val="bottom"/>
          </w:tcPr>
          <w:p w14:paraId="54E750B1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you are welcome</w:t>
            </w:r>
          </w:p>
        </w:tc>
      </w:tr>
      <w:tr w:rsidR="00337BF1" w:rsidRPr="009C59D8" w14:paraId="25FA9A32" w14:textId="77777777" w:rsidTr="001C63F9">
        <w:tc>
          <w:tcPr>
            <w:tcW w:w="3596" w:type="dxa"/>
            <w:vAlign w:val="bottom"/>
          </w:tcPr>
          <w:p w14:paraId="71423BC1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对不起</w:t>
            </w:r>
          </w:p>
        </w:tc>
        <w:tc>
          <w:tcPr>
            <w:tcW w:w="3597" w:type="dxa"/>
            <w:vAlign w:val="bottom"/>
          </w:tcPr>
          <w:p w14:paraId="14FB55D9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duìbùqǐ</w:t>
            </w:r>
          </w:p>
        </w:tc>
        <w:tc>
          <w:tcPr>
            <w:tcW w:w="3597" w:type="dxa"/>
            <w:vAlign w:val="bottom"/>
          </w:tcPr>
          <w:p w14:paraId="09192DB1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excuse me</w:t>
            </w:r>
          </w:p>
        </w:tc>
      </w:tr>
    </w:tbl>
    <w:p w14:paraId="6E81A3B5" w14:textId="77777777" w:rsidR="00F53C51" w:rsidRDefault="00F53C51"/>
    <w:sectPr w:rsidR="00F53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ler, Mei-En">
    <w15:presenceInfo w15:providerId="AD" w15:userId="S::mmarler@flvs.net::52823348-9ac7-49bb-aba0-d7721675c1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6A"/>
    <w:rsid w:val="001158C8"/>
    <w:rsid w:val="00337BF1"/>
    <w:rsid w:val="0071026A"/>
    <w:rsid w:val="00F5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BED64"/>
  <w15:chartTrackingRefBased/>
  <w15:docId w15:val="{DEF04BD9-AD0A-444C-8783-4E6146CE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BF1"/>
    <w:pPr>
      <w:spacing w:after="200" w:line="276" w:lineRule="auto"/>
    </w:pPr>
    <w:rPr>
      <w:noProof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7BF1"/>
    <w:pPr>
      <w:spacing w:after="120"/>
      <w:outlineLvl w:val="3"/>
    </w:pPr>
    <w:rPr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37BF1"/>
    <w:rPr>
      <w:b/>
      <w:bCs/>
      <w:noProof/>
      <w:color w:val="000000" w:themeColor="text1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337BF1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Xiaoying</dc:creator>
  <cp:keywords/>
  <dc:description/>
  <cp:lastModifiedBy>Marler, Mei-En</cp:lastModifiedBy>
  <cp:revision>3</cp:revision>
  <dcterms:created xsi:type="dcterms:W3CDTF">2020-12-03T19:50:00Z</dcterms:created>
  <dcterms:modified xsi:type="dcterms:W3CDTF">2020-12-16T15:15:00Z</dcterms:modified>
</cp:coreProperties>
</file>